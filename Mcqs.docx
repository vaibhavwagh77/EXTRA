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t9sdqq8aw7p" w:id="0"/>
      <w:bookmarkEnd w:id="0"/>
      <w:r w:rsidDel="00000000" w:rsidR="00000000" w:rsidRPr="00000000">
        <w:rPr>
          <w:b w:val="1"/>
          <w:color w:val="000000"/>
          <w:sz w:val="26"/>
          <w:szCs w:val="26"/>
          <w:rtl w:val="0"/>
        </w:rPr>
        <w:t xml:space="preserve">Flow Control in Fibre Channel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Here are 50 multiple-choice questions (MCQs) on </w:t>
      </w:r>
      <w:r w:rsidDel="00000000" w:rsidR="00000000" w:rsidRPr="00000000">
        <w:rPr>
          <w:b w:val="1"/>
          <w:rtl w:val="0"/>
        </w:rPr>
        <w:t xml:space="preserve">Flow Control in Fibre Channel</w:t>
      </w:r>
      <w:r w:rsidDel="00000000" w:rsidR="00000000" w:rsidRPr="00000000">
        <w:rPr>
          <w:rtl w:val="0"/>
        </w:rPr>
        <w:t xml:space="preserve">, along with simple explanations for each.</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l2z9wr1tril0" w:id="1"/>
      <w:bookmarkEnd w:id="1"/>
      <w:r w:rsidDel="00000000" w:rsidR="00000000" w:rsidRPr="00000000">
        <w:rPr>
          <w:b w:val="1"/>
          <w:color w:val="000000"/>
          <w:sz w:val="26"/>
          <w:szCs w:val="26"/>
          <w:rtl w:val="0"/>
        </w:rPr>
        <w:t xml:space="preserve">1. What is the purpose of flow control in Fibre Channel?</w:t>
      </w:r>
    </w:p>
    <w:p w:rsidR="00000000" w:rsidDel="00000000" w:rsidP="00000000" w:rsidRDefault="00000000" w:rsidRPr="00000000" w14:paraId="00000009">
      <w:pPr>
        <w:spacing w:after="240" w:before="240" w:lineRule="auto"/>
        <w:rPr/>
      </w:pPr>
      <w:r w:rsidDel="00000000" w:rsidR="00000000" w:rsidRPr="00000000">
        <w:rPr>
          <w:rtl w:val="0"/>
        </w:rPr>
        <w:t xml:space="preserve">A) To ensure frames are transmitted faster</w:t>
        <w:br w:type="textWrapping"/>
        <w:t xml:space="preserve"> B) To prevent congestion and data loss</w:t>
        <w:br w:type="textWrapping"/>
        <w:t xml:space="preserve"> C) To increase network speed</w:t>
        <w:br w:type="textWrapping"/>
        <w:t xml:space="preserve"> D) To monitor network performance</w:t>
      </w:r>
    </w:p>
    <w:p w:rsidR="00000000" w:rsidDel="00000000" w:rsidP="00000000" w:rsidRDefault="00000000" w:rsidRPr="00000000" w14:paraId="0000000A">
      <w:pPr>
        <w:spacing w:after="240" w:before="240" w:lineRule="auto"/>
        <w:rPr/>
      </w:pPr>
      <w:r w:rsidDel="00000000" w:rsidR="00000000" w:rsidRPr="00000000">
        <w:rPr>
          <w:b w:val="1"/>
          <w:rtl w:val="0"/>
        </w:rPr>
        <w:t xml:space="preserve">Answer</w:t>
      </w:r>
      <w:r w:rsidDel="00000000" w:rsidR="00000000" w:rsidRPr="00000000">
        <w:rPr>
          <w:rtl w:val="0"/>
        </w:rPr>
        <w:t xml:space="preserve">: B) To prevent congestion and data loss</w:t>
        <w:br w:type="textWrapping"/>
        <w:t xml:space="preserve"> </w:t>
      </w:r>
      <w:r w:rsidDel="00000000" w:rsidR="00000000" w:rsidRPr="00000000">
        <w:rPr>
          <w:b w:val="1"/>
          <w:rtl w:val="0"/>
        </w:rPr>
        <w:t xml:space="preserve">Explanation</w:t>
      </w:r>
      <w:r w:rsidDel="00000000" w:rsidR="00000000" w:rsidRPr="00000000">
        <w:rPr>
          <w:rtl w:val="0"/>
        </w:rPr>
        <w:t xml:space="preserve">: Flow control manages data transmission rates to avoid congestion and ensure reliable data transfer.</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933ropy0grak" w:id="2"/>
      <w:bookmarkEnd w:id="2"/>
      <w:r w:rsidDel="00000000" w:rsidR="00000000" w:rsidRPr="00000000">
        <w:rPr>
          <w:b w:val="1"/>
          <w:color w:val="000000"/>
          <w:sz w:val="26"/>
          <w:szCs w:val="26"/>
          <w:rtl w:val="0"/>
        </w:rPr>
        <w:t xml:space="preserve">2. Which of the following is a primary flow control method used in Fibre Channel?</w:t>
      </w:r>
    </w:p>
    <w:p w:rsidR="00000000" w:rsidDel="00000000" w:rsidP="00000000" w:rsidRDefault="00000000" w:rsidRPr="00000000" w14:paraId="0000000D">
      <w:pPr>
        <w:spacing w:after="240" w:before="240" w:lineRule="auto"/>
        <w:rPr/>
      </w:pPr>
      <w:r w:rsidDel="00000000" w:rsidR="00000000" w:rsidRPr="00000000">
        <w:rPr>
          <w:rtl w:val="0"/>
        </w:rPr>
        <w:t xml:space="preserve">A) Credit-based flow control</w:t>
        <w:br w:type="textWrapping"/>
        <w:t xml:space="preserve"> B) Window-based flow control</w:t>
        <w:br w:type="textWrapping"/>
        <w:t xml:space="preserve"> C) Token-based flow control</w:t>
        <w:br w:type="textWrapping"/>
        <w:t xml:space="preserve"> D) Round-robin flow control</w:t>
      </w:r>
    </w:p>
    <w:p w:rsidR="00000000" w:rsidDel="00000000" w:rsidP="00000000" w:rsidRDefault="00000000" w:rsidRPr="00000000" w14:paraId="0000000E">
      <w:pPr>
        <w:spacing w:after="240" w:before="240" w:lineRule="auto"/>
        <w:rPr/>
      </w:pPr>
      <w:r w:rsidDel="00000000" w:rsidR="00000000" w:rsidRPr="00000000">
        <w:rPr>
          <w:b w:val="1"/>
          <w:rtl w:val="0"/>
        </w:rPr>
        <w:t xml:space="preserve">Answer</w:t>
      </w:r>
      <w:r w:rsidDel="00000000" w:rsidR="00000000" w:rsidRPr="00000000">
        <w:rPr>
          <w:rtl w:val="0"/>
        </w:rPr>
        <w:t xml:space="preserve">: A) Credit-based flow control</w:t>
        <w:br w:type="textWrapping"/>
        <w:t xml:space="preserve"> </w:t>
      </w:r>
      <w:r w:rsidDel="00000000" w:rsidR="00000000" w:rsidRPr="00000000">
        <w:rPr>
          <w:b w:val="1"/>
          <w:rtl w:val="0"/>
        </w:rPr>
        <w:t xml:space="preserve">Explanation</w:t>
      </w:r>
      <w:r w:rsidDel="00000000" w:rsidR="00000000" w:rsidRPr="00000000">
        <w:rPr>
          <w:rtl w:val="0"/>
        </w:rPr>
        <w:t xml:space="preserve">: Fibre Channel primarily uses credit-based flow control to manage buffer space and transmission rates.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0snw5brvz2c" w:id="3"/>
      <w:bookmarkEnd w:id="3"/>
      <w:r w:rsidDel="00000000" w:rsidR="00000000" w:rsidRPr="00000000">
        <w:rPr>
          <w:b w:val="1"/>
          <w:color w:val="000000"/>
          <w:sz w:val="26"/>
          <w:szCs w:val="26"/>
          <w:rtl w:val="0"/>
        </w:rPr>
        <w:t xml:space="preserve">3. What does the "credit" in Fibre Channel credit-based flow control represent?</w:t>
      </w:r>
    </w:p>
    <w:p w:rsidR="00000000" w:rsidDel="00000000" w:rsidP="00000000" w:rsidRDefault="00000000" w:rsidRPr="00000000" w14:paraId="00000011">
      <w:pPr>
        <w:spacing w:after="240" w:before="240" w:lineRule="auto"/>
        <w:rPr/>
      </w:pPr>
      <w:r w:rsidDel="00000000" w:rsidR="00000000" w:rsidRPr="00000000">
        <w:rPr>
          <w:rtl w:val="0"/>
        </w:rPr>
        <w:t xml:space="preserve">A) The number of frames a sender can transmit before receiving an acknowledgment</w:t>
        <w:br w:type="textWrapping"/>
        <w:t xml:space="preserve"> B) The maximum buffer size in a switch</w:t>
        <w:br w:type="textWrapping"/>
        <w:t xml:space="preserve"> C) The number of devices in the SAN</w:t>
        <w:br w:type="textWrapping"/>
        <w:t xml:space="preserve"> D) The amount of data transferred in each frame</w:t>
      </w:r>
    </w:p>
    <w:p w:rsidR="00000000" w:rsidDel="00000000" w:rsidP="00000000" w:rsidRDefault="00000000" w:rsidRPr="00000000" w14:paraId="00000012">
      <w:pPr>
        <w:spacing w:after="240" w:before="240" w:lineRule="auto"/>
        <w:rPr/>
      </w:pPr>
      <w:r w:rsidDel="00000000" w:rsidR="00000000" w:rsidRPr="00000000">
        <w:rPr>
          <w:b w:val="1"/>
          <w:rtl w:val="0"/>
        </w:rPr>
        <w:t xml:space="preserve">Answer</w:t>
      </w:r>
      <w:r w:rsidDel="00000000" w:rsidR="00000000" w:rsidRPr="00000000">
        <w:rPr>
          <w:rtl w:val="0"/>
        </w:rPr>
        <w:t xml:space="preserve">: A) The number of frames a sender can transmit before receiving an acknowledgment</w:t>
        <w:br w:type="textWrapping"/>
        <w:t xml:space="preserve"> </w:t>
      </w:r>
      <w:r w:rsidDel="00000000" w:rsidR="00000000" w:rsidRPr="00000000">
        <w:rPr>
          <w:b w:val="1"/>
          <w:rtl w:val="0"/>
        </w:rPr>
        <w:t xml:space="preserve">Explanation</w:t>
      </w:r>
      <w:r w:rsidDel="00000000" w:rsidR="00000000" w:rsidRPr="00000000">
        <w:rPr>
          <w:rtl w:val="0"/>
        </w:rPr>
        <w:t xml:space="preserve">: "Credits" indicate how many frames a sender can transmit before the receiver signals a need for more buffer space.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lc7lbf9or8" w:id="4"/>
      <w:bookmarkEnd w:id="4"/>
      <w:r w:rsidDel="00000000" w:rsidR="00000000" w:rsidRPr="00000000">
        <w:rPr>
          <w:b w:val="1"/>
          <w:color w:val="000000"/>
          <w:sz w:val="26"/>
          <w:szCs w:val="26"/>
          <w:rtl w:val="0"/>
        </w:rPr>
        <w:t xml:space="preserve">4. In Buffer-to-Buffer Flow Control (BB-BCN), who sends the flow control signal?</w:t>
      </w:r>
    </w:p>
    <w:p w:rsidR="00000000" w:rsidDel="00000000" w:rsidP="00000000" w:rsidRDefault="00000000" w:rsidRPr="00000000" w14:paraId="00000015">
      <w:pPr>
        <w:spacing w:after="240" w:before="240" w:lineRule="auto"/>
        <w:rPr/>
      </w:pPr>
      <w:r w:rsidDel="00000000" w:rsidR="00000000" w:rsidRPr="00000000">
        <w:rPr>
          <w:rtl w:val="0"/>
        </w:rPr>
        <w:t xml:space="preserve">A) The sender</w:t>
        <w:br w:type="textWrapping"/>
        <w:t xml:space="preserve"> B) The receiver</w:t>
        <w:br w:type="textWrapping"/>
        <w:t xml:space="preserve"> C) The switch</w:t>
        <w:br w:type="textWrapping"/>
        <w:t xml:space="preserve"> D) The initiator</w:t>
      </w:r>
    </w:p>
    <w:p w:rsidR="00000000" w:rsidDel="00000000" w:rsidP="00000000" w:rsidRDefault="00000000" w:rsidRPr="00000000" w14:paraId="00000016">
      <w:pPr>
        <w:spacing w:after="240" w:before="240" w:lineRule="auto"/>
        <w:rPr/>
      </w:pPr>
      <w:r w:rsidDel="00000000" w:rsidR="00000000" w:rsidRPr="00000000">
        <w:rPr>
          <w:b w:val="1"/>
          <w:rtl w:val="0"/>
        </w:rPr>
        <w:t xml:space="preserve">Answer</w:t>
      </w:r>
      <w:r w:rsidDel="00000000" w:rsidR="00000000" w:rsidRPr="00000000">
        <w:rPr>
          <w:rtl w:val="0"/>
        </w:rPr>
        <w:t xml:space="preserve">: B) The receiver</w:t>
        <w:br w:type="textWrapping"/>
        <w:t xml:space="preserve"> </w:t>
      </w:r>
      <w:r w:rsidDel="00000000" w:rsidR="00000000" w:rsidRPr="00000000">
        <w:rPr>
          <w:b w:val="1"/>
          <w:rtl w:val="0"/>
        </w:rPr>
        <w:t xml:space="preserve">Explanation</w:t>
      </w:r>
      <w:r w:rsidDel="00000000" w:rsidR="00000000" w:rsidRPr="00000000">
        <w:rPr>
          <w:rtl w:val="0"/>
        </w:rPr>
        <w:t xml:space="preserve">: The receiver sends a signal to the sender when it is nearing buffer capacity, instructing it to stop sending data.</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8997j3ge8k20" w:id="5"/>
      <w:bookmarkEnd w:id="5"/>
      <w:r w:rsidDel="00000000" w:rsidR="00000000" w:rsidRPr="00000000">
        <w:rPr>
          <w:b w:val="1"/>
          <w:color w:val="000000"/>
          <w:sz w:val="26"/>
          <w:szCs w:val="26"/>
          <w:rtl w:val="0"/>
        </w:rPr>
        <w:t xml:space="preserve">5. Which Fibre Channel flow control type is used for long-distance communication across switches?</w:t>
      </w:r>
    </w:p>
    <w:p w:rsidR="00000000" w:rsidDel="00000000" w:rsidP="00000000" w:rsidRDefault="00000000" w:rsidRPr="00000000" w14:paraId="00000019">
      <w:pPr>
        <w:spacing w:after="240" w:before="240" w:lineRule="auto"/>
        <w:rPr/>
      </w:pPr>
      <w:r w:rsidDel="00000000" w:rsidR="00000000" w:rsidRPr="00000000">
        <w:rPr>
          <w:rtl w:val="0"/>
        </w:rPr>
        <w:t xml:space="preserve">A) End-to-End Flow Control (EE-ECN)</w:t>
        <w:br w:type="textWrapping"/>
        <w:t xml:space="preserve"> B) Buffer-to-Buffer Flow Control (BB-BCN)</w:t>
        <w:br w:type="textWrapping"/>
        <w:t xml:space="preserve"> C) Credit-Based Flow Control</w:t>
        <w:br w:type="textWrapping"/>
        <w:t xml:space="preserve"> D) Priority Flow Control (PFC)</w:t>
      </w:r>
    </w:p>
    <w:p w:rsidR="00000000" w:rsidDel="00000000" w:rsidP="00000000" w:rsidRDefault="00000000" w:rsidRPr="00000000" w14:paraId="0000001A">
      <w:pPr>
        <w:spacing w:after="240" w:before="240" w:lineRule="auto"/>
        <w:rPr/>
      </w:pPr>
      <w:r w:rsidDel="00000000" w:rsidR="00000000" w:rsidRPr="00000000">
        <w:rPr>
          <w:b w:val="1"/>
          <w:rtl w:val="0"/>
        </w:rPr>
        <w:t xml:space="preserve">Answer</w:t>
      </w:r>
      <w:r w:rsidDel="00000000" w:rsidR="00000000" w:rsidRPr="00000000">
        <w:rPr>
          <w:rtl w:val="0"/>
        </w:rPr>
        <w:t xml:space="preserve">: A) End-to-End Flow Control (EE-ECN)</w:t>
        <w:br w:type="textWrapping"/>
        <w:t xml:space="preserve"> </w:t>
      </w:r>
      <w:r w:rsidDel="00000000" w:rsidR="00000000" w:rsidRPr="00000000">
        <w:rPr>
          <w:b w:val="1"/>
          <w:rtl w:val="0"/>
        </w:rPr>
        <w:t xml:space="preserve">Explanation</w:t>
      </w:r>
      <w:r w:rsidDel="00000000" w:rsidR="00000000" w:rsidRPr="00000000">
        <w:rPr>
          <w:rtl w:val="0"/>
        </w:rPr>
        <w:t xml:space="preserve">: EE-ECN operates across multiple switches in a Fibre Channel fabric and controls the flow of data from end to end.</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afwugkslk8ys" w:id="6"/>
      <w:bookmarkEnd w:id="6"/>
      <w:r w:rsidDel="00000000" w:rsidR="00000000" w:rsidRPr="00000000">
        <w:rPr>
          <w:b w:val="1"/>
          <w:color w:val="000000"/>
          <w:sz w:val="26"/>
          <w:szCs w:val="26"/>
          <w:rtl w:val="0"/>
        </w:rPr>
        <w:t xml:space="preserve">6. What type of frame is used to pause data transmission in Fibre Channel?</w:t>
      </w:r>
    </w:p>
    <w:p w:rsidR="00000000" w:rsidDel="00000000" w:rsidP="00000000" w:rsidRDefault="00000000" w:rsidRPr="00000000" w14:paraId="0000001D">
      <w:pPr>
        <w:spacing w:after="240" w:before="240" w:lineRule="auto"/>
        <w:rPr/>
      </w:pPr>
      <w:r w:rsidDel="00000000" w:rsidR="00000000" w:rsidRPr="00000000">
        <w:rPr>
          <w:rtl w:val="0"/>
        </w:rPr>
        <w:t xml:space="preserve">A) Pause frame</w:t>
        <w:br w:type="textWrapping"/>
        <w:t xml:space="preserve"> B) Flow control frame</w:t>
        <w:br w:type="textWrapping"/>
        <w:t xml:space="preserve"> C) Stop frame</w:t>
        <w:br w:type="textWrapping"/>
        <w:t xml:space="preserve"> D) Data frame</w:t>
      </w:r>
    </w:p>
    <w:p w:rsidR="00000000" w:rsidDel="00000000" w:rsidP="00000000" w:rsidRDefault="00000000" w:rsidRPr="00000000" w14:paraId="0000001E">
      <w:pPr>
        <w:spacing w:after="240" w:before="240" w:lineRule="auto"/>
        <w:rPr/>
      </w:pPr>
      <w:r w:rsidDel="00000000" w:rsidR="00000000" w:rsidRPr="00000000">
        <w:rPr>
          <w:b w:val="1"/>
          <w:rtl w:val="0"/>
        </w:rPr>
        <w:t xml:space="preserve">Answer</w:t>
      </w:r>
      <w:r w:rsidDel="00000000" w:rsidR="00000000" w:rsidRPr="00000000">
        <w:rPr>
          <w:rtl w:val="0"/>
        </w:rPr>
        <w:t xml:space="preserve">: A) Pause frame</w:t>
        <w:br w:type="textWrapping"/>
        <w:t xml:space="preserve"> </w:t>
      </w:r>
      <w:r w:rsidDel="00000000" w:rsidR="00000000" w:rsidRPr="00000000">
        <w:rPr>
          <w:b w:val="1"/>
          <w:rtl w:val="0"/>
        </w:rPr>
        <w:t xml:space="preserve">Explanation</w:t>
      </w:r>
      <w:r w:rsidDel="00000000" w:rsidR="00000000" w:rsidRPr="00000000">
        <w:rPr>
          <w:rtl w:val="0"/>
        </w:rPr>
        <w:t xml:space="preserve">: A pause frame is sent by the receiver to instruct the sender to stop or slow down transmission.</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l78s33chno9g" w:id="7"/>
      <w:bookmarkEnd w:id="7"/>
      <w:r w:rsidDel="00000000" w:rsidR="00000000" w:rsidRPr="00000000">
        <w:rPr>
          <w:b w:val="1"/>
          <w:color w:val="000000"/>
          <w:sz w:val="26"/>
          <w:szCs w:val="26"/>
          <w:rtl w:val="0"/>
        </w:rPr>
        <w:t xml:space="preserve">7. Which of the following is true about Priority Flow Control (PFC)?</w:t>
      </w:r>
    </w:p>
    <w:p w:rsidR="00000000" w:rsidDel="00000000" w:rsidP="00000000" w:rsidRDefault="00000000" w:rsidRPr="00000000" w14:paraId="00000021">
      <w:pPr>
        <w:spacing w:after="240" w:before="240" w:lineRule="auto"/>
        <w:rPr/>
      </w:pPr>
      <w:r w:rsidDel="00000000" w:rsidR="00000000" w:rsidRPr="00000000">
        <w:rPr>
          <w:rtl w:val="0"/>
        </w:rPr>
        <w:t xml:space="preserve">A) It only applies to low-priority traffic</w:t>
        <w:br w:type="textWrapping"/>
        <w:t xml:space="preserve"> B) It allows selective pause of specific traffic classes</w:t>
        <w:br w:type="textWrapping"/>
        <w:t xml:space="preserve"> C) It is only used in small networks</w:t>
        <w:br w:type="textWrapping"/>
        <w:t xml:space="preserve"> D) It stops all traffic in the fabric</w:t>
      </w:r>
    </w:p>
    <w:p w:rsidR="00000000" w:rsidDel="00000000" w:rsidP="00000000" w:rsidRDefault="00000000" w:rsidRPr="00000000" w14:paraId="00000022">
      <w:pPr>
        <w:spacing w:after="240" w:before="240" w:lineRule="auto"/>
        <w:rPr/>
      </w:pPr>
      <w:r w:rsidDel="00000000" w:rsidR="00000000" w:rsidRPr="00000000">
        <w:rPr>
          <w:b w:val="1"/>
          <w:rtl w:val="0"/>
        </w:rPr>
        <w:t xml:space="preserve">Answer</w:t>
      </w:r>
      <w:r w:rsidDel="00000000" w:rsidR="00000000" w:rsidRPr="00000000">
        <w:rPr>
          <w:rtl w:val="0"/>
        </w:rPr>
        <w:t xml:space="preserve">: B) It allows selective pause of specific traffic classes</w:t>
        <w:br w:type="textWrapping"/>
        <w:t xml:space="preserve"> </w:t>
      </w:r>
      <w:r w:rsidDel="00000000" w:rsidR="00000000" w:rsidRPr="00000000">
        <w:rPr>
          <w:b w:val="1"/>
          <w:rtl w:val="0"/>
        </w:rPr>
        <w:t xml:space="preserve">Explanation</w:t>
      </w:r>
      <w:r w:rsidDel="00000000" w:rsidR="00000000" w:rsidRPr="00000000">
        <w:rPr>
          <w:rtl w:val="0"/>
        </w:rPr>
        <w:t xml:space="preserve">: PFC allows prioritization of traffic types and can pause specific classes without affecting others.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8lo3wu3662ga" w:id="8"/>
      <w:bookmarkEnd w:id="8"/>
      <w:r w:rsidDel="00000000" w:rsidR="00000000" w:rsidRPr="00000000">
        <w:rPr>
          <w:b w:val="1"/>
          <w:color w:val="000000"/>
          <w:sz w:val="26"/>
          <w:szCs w:val="26"/>
          <w:rtl w:val="0"/>
        </w:rPr>
        <w:t xml:space="preserve">8. What happens when a receiver in Fibre Channel runs out of buffer space?</w:t>
      </w:r>
    </w:p>
    <w:p w:rsidR="00000000" w:rsidDel="00000000" w:rsidP="00000000" w:rsidRDefault="00000000" w:rsidRPr="00000000" w14:paraId="00000025">
      <w:pPr>
        <w:spacing w:after="240" w:before="240" w:lineRule="auto"/>
        <w:rPr/>
      </w:pPr>
      <w:r w:rsidDel="00000000" w:rsidR="00000000" w:rsidRPr="00000000">
        <w:rPr>
          <w:rtl w:val="0"/>
        </w:rPr>
        <w:t xml:space="preserve">A) The sender increases its speed</w:t>
        <w:br w:type="textWrapping"/>
        <w:t xml:space="preserve"> B) The receiver sends a "pause" frame to the sender</w:t>
        <w:br w:type="textWrapping"/>
        <w:t xml:space="preserve"> C) The sender stops transmitting automatically</w:t>
        <w:br w:type="textWrapping"/>
        <w:t xml:space="preserve"> D) Data is discarded</w:t>
      </w:r>
    </w:p>
    <w:p w:rsidR="00000000" w:rsidDel="00000000" w:rsidP="00000000" w:rsidRDefault="00000000" w:rsidRPr="00000000" w14:paraId="00000026">
      <w:pPr>
        <w:spacing w:after="240" w:before="240" w:lineRule="auto"/>
        <w:rPr/>
      </w:pPr>
      <w:r w:rsidDel="00000000" w:rsidR="00000000" w:rsidRPr="00000000">
        <w:rPr>
          <w:b w:val="1"/>
          <w:rtl w:val="0"/>
        </w:rPr>
        <w:t xml:space="preserve">Answer</w:t>
      </w:r>
      <w:r w:rsidDel="00000000" w:rsidR="00000000" w:rsidRPr="00000000">
        <w:rPr>
          <w:rtl w:val="0"/>
        </w:rPr>
        <w:t xml:space="preserve">: B) The receiver sends a "pause" frame to the sender</w:t>
        <w:br w:type="textWrapping"/>
        <w:t xml:space="preserve"> </w:t>
      </w:r>
      <w:r w:rsidDel="00000000" w:rsidR="00000000" w:rsidRPr="00000000">
        <w:rPr>
          <w:b w:val="1"/>
          <w:rtl w:val="0"/>
        </w:rPr>
        <w:t xml:space="preserve">Explanation</w:t>
      </w:r>
      <w:r w:rsidDel="00000000" w:rsidR="00000000" w:rsidRPr="00000000">
        <w:rPr>
          <w:rtl w:val="0"/>
        </w:rPr>
        <w:t xml:space="preserve">: A pause frame instructs the sender to temporarily stop sending data until space is available in the buffer.</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51ya0uzfl5xx" w:id="9"/>
      <w:bookmarkEnd w:id="9"/>
      <w:r w:rsidDel="00000000" w:rsidR="00000000" w:rsidRPr="00000000">
        <w:rPr>
          <w:b w:val="1"/>
          <w:color w:val="000000"/>
          <w:sz w:val="26"/>
          <w:szCs w:val="26"/>
          <w:rtl w:val="0"/>
        </w:rPr>
        <w:t xml:space="preserve">9. Which Fibre Channel flow control mechanism helps prevent buffer overflow in direct device-to-device communication?</w:t>
      </w:r>
    </w:p>
    <w:p w:rsidR="00000000" w:rsidDel="00000000" w:rsidP="00000000" w:rsidRDefault="00000000" w:rsidRPr="00000000" w14:paraId="00000029">
      <w:pPr>
        <w:spacing w:after="240" w:before="240" w:lineRule="auto"/>
        <w:rPr/>
      </w:pPr>
      <w:r w:rsidDel="00000000" w:rsidR="00000000" w:rsidRPr="00000000">
        <w:rPr>
          <w:rtl w:val="0"/>
        </w:rPr>
        <w:t xml:space="preserve">A) End-to-End Flow Control (EE-ECN)</w:t>
        <w:br w:type="textWrapping"/>
        <w:t xml:space="preserve"> B) Priority Flow Control (PFC)</w:t>
        <w:br w:type="textWrapping"/>
        <w:t xml:space="preserve"> C) Buffer-to-Buffer Flow Control (BB-BCN)</w:t>
        <w:br w:type="textWrapping"/>
        <w:t xml:space="preserve"> D) None of the above</w:t>
      </w:r>
    </w:p>
    <w:p w:rsidR="00000000" w:rsidDel="00000000" w:rsidP="00000000" w:rsidRDefault="00000000" w:rsidRPr="00000000" w14:paraId="0000002A">
      <w:pPr>
        <w:spacing w:after="240" w:before="240" w:lineRule="auto"/>
        <w:rPr/>
      </w:pPr>
      <w:r w:rsidDel="00000000" w:rsidR="00000000" w:rsidRPr="00000000">
        <w:rPr>
          <w:b w:val="1"/>
          <w:rtl w:val="0"/>
        </w:rPr>
        <w:t xml:space="preserve">Answer</w:t>
      </w:r>
      <w:r w:rsidDel="00000000" w:rsidR="00000000" w:rsidRPr="00000000">
        <w:rPr>
          <w:rtl w:val="0"/>
        </w:rPr>
        <w:t xml:space="preserve">: C) Buffer-to-Buffer Flow Control (BB-BCN)</w:t>
        <w:br w:type="textWrapping"/>
        <w:t xml:space="preserve"> </w:t>
      </w:r>
      <w:r w:rsidDel="00000000" w:rsidR="00000000" w:rsidRPr="00000000">
        <w:rPr>
          <w:b w:val="1"/>
          <w:rtl w:val="0"/>
        </w:rPr>
        <w:t xml:space="preserve">Explanation</w:t>
      </w:r>
      <w:r w:rsidDel="00000000" w:rsidR="00000000" w:rsidRPr="00000000">
        <w:rPr>
          <w:rtl w:val="0"/>
        </w:rPr>
        <w:t xml:space="preserve">: BB-BCN helps prevent buffer overflow between two directly connected devices by controlling data transmission.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7y7pw0kqnzre" w:id="10"/>
      <w:bookmarkEnd w:id="10"/>
      <w:r w:rsidDel="00000000" w:rsidR="00000000" w:rsidRPr="00000000">
        <w:rPr>
          <w:b w:val="1"/>
          <w:color w:val="000000"/>
          <w:sz w:val="26"/>
          <w:szCs w:val="26"/>
          <w:rtl w:val="0"/>
        </w:rPr>
        <w:t xml:space="preserve">10. Which of the following is a benefit of using flow control in Fibre Channel networks?</w:t>
      </w:r>
    </w:p>
    <w:p w:rsidR="00000000" w:rsidDel="00000000" w:rsidP="00000000" w:rsidRDefault="00000000" w:rsidRPr="00000000" w14:paraId="0000002D">
      <w:pPr>
        <w:spacing w:after="240" w:before="240" w:lineRule="auto"/>
        <w:rPr/>
      </w:pPr>
      <w:r w:rsidDel="00000000" w:rsidR="00000000" w:rsidRPr="00000000">
        <w:rPr>
          <w:rtl w:val="0"/>
        </w:rPr>
        <w:t xml:space="preserve">A) Higher throughput</w:t>
        <w:br w:type="textWrapping"/>
        <w:t xml:space="preserve"> B) Reduced error rates</w:t>
        <w:br w:type="textWrapping"/>
        <w:t xml:space="preserve"> C) Faster data transfer</w:t>
        <w:br w:type="textWrapping"/>
        <w:t xml:space="preserve"> D) Simplified network configuration</w:t>
      </w:r>
    </w:p>
    <w:p w:rsidR="00000000" w:rsidDel="00000000" w:rsidP="00000000" w:rsidRDefault="00000000" w:rsidRPr="00000000" w14:paraId="0000002E">
      <w:pPr>
        <w:spacing w:after="240" w:before="240" w:lineRule="auto"/>
        <w:rPr/>
      </w:pPr>
      <w:r w:rsidDel="00000000" w:rsidR="00000000" w:rsidRPr="00000000">
        <w:rPr>
          <w:b w:val="1"/>
          <w:rtl w:val="0"/>
        </w:rPr>
        <w:t xml:space="preserve">Answer</w:t>
      </w:r>
      <w:r w:rsidDel="00000000" w:rsidR="00000000" w:rsidRPr="00000000">
        <w:rPr>
          <w:rtl w:val="0"/>
        </w:rPr>
        <w:t xml:space="preserve">: B) Reduced error rates</w:t>
        <w:br w:type="textWrapping"/>
        <w:t xml:space="preserve"> </w:t>
      </w:r>
      <w:r w:rsidDel="00000000" w:rsidR="00000000" w:rsidRPr="00000000">
        <w:rPr>
          <w:b w:val="1"/>
          <w:rtl w:val="0"/>
        </w:rPr>
        <w:t xml:space="preserve">Explanation</w:t>
      </w:r>
      <w:r w:rsidDel="00000000" w:rsidR="00000000" w:rsidRPr="00000000">
        <w:rPr>
          <w:rtl w:val="0"/>
        </w:rPr>
        <w:t xml:space="preserve">: Flow control prevents data congestion, reducing packet loss and errors in data transfer.</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71wassl835wm" w:id="11"/>
      <w:bookmarkEnd w:id="11"/>
      <w:r w:rsidDel="00000000" w:rsidR="00000000" w:rsidRPr="00000000">
        <w:rPr>
          <w:b w:val="1"/>
          <w:color w:val="000000"/>
          <w:sz w:val="26"/>
          <w:szCs w:val="26"/>
          <w:rtl w:val="0"/>
        </w:rPr>
        <w:t xml:space="preserve">11. In credit-based flow control, how does the receiver indicate it can handle more data?</w:t>
      </w:r>
    </w:p>
    <w:p w:rsidR="00000000" w:rsidDel="00000000" w:rsidP="00000000" w:rsidRDefault="00000000" w:rsidRPr="00000000" w14:paraId="00000031">
      <w:pPr>
        <w:spacing w:after="240" w:before="240" w:lineRule="auto"/>
        <w:rPr/>
      </w:pPr>
      <w:r w:rsidDel="00000000" w:rsidR="00000000" w:rsidRPr="00000000">
        <w:rPr>
          <w:rtl w:val="0"/>
        </w:rPr>
        <w:t xml:space="preserve">A) By sending a signal to the sender with additional credits</w:t>
        <w:br w:type="textWrapping"/>
        <w:t xml:space="preserve"> B) By transmitting data back to the sender</w:t>
        <w:br w:type="textWrapping"/>
        <w:t xml:space="preserve"> C) By sending a pause frame</w:t>
        <w:br w:type="textWrapping"/>
        <w:t xml:space="preserve"> D) By acknowledging receipt of data</w:t>
      </w:r>
    </w:p>
    <w:p w:rsidR="00000000" w:rsidDel="00000000" w:rsidP="00000000" w:rsidRDefault="00000000" w:rsidRPr="00000000" w14:paraId="00000032">
      <w:pPr>
        <w:spacing w:after="240" w:before="240" w:lineRule="auto"/>
        <w:rPr/>
      </w:pPr>
      <w:r w:rsidDel="00000000" w:rsidR="00000000" w:rsidRPr="00000000">
        <w:rPr>
          <w:b w:val="1"/>
          <w:rtl w:val="0"/>
        </w:rPr>
        <w:t xml:space="preserve">Answer</w:t>
      </w:r>
      <w:r w:rsidDel="00000000" w:rsidR="00000000" w:rsidRPr="00000000">
        <w:rPr>
          <w:rtl w:val="0"/>
        </w:rPr>
        <w:t xml:space="preserve">: A) By sending a signal to the sender with additional credits</w:t>
        <w:br w:type="textWrapping"/>
        <w:t xml:space="preserve"> </w:t>
      </w:r>
      <w:r w:rsidDel="00000000" w:rsidR="00000000" w:rsidRPr="00000000">
        <w:rPr>
          <w:b w:val="1"/>
          <w:rtl w:val="0"/>
        </w:rPr>
        <w:t xml:space="preserve">Explanation</w:t>
      </w:r>
      <w:r w:rsidDel="00000000" w:rsidR="00000000" w:rsidRPr="00000000">
        <w:rPr>
          <w:rtl w:val="0"/>
        </w:rPr>
        <w:t xml:space="preserve">: The receiver sends additional credits to indicate it has buffer space available to handle more data.</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to92rxembk5a" w:id="12"/>
      <w:bookmarkEnd w:id="12"/>
      <w:r w:rsidDel="00000000" w:rsidR="00000000" w:rsidRPr="00000000">
        <w:rPr>
          <w:b w:val="1"/>
          <w:color w:val="000000"/>
          <w:sz w:val="26"/>
          <w:szCs w:val="26"/>
          <w:rtl w:val="0"/>
        </w:rPr>
        <w:t xml:space="preserve">12. Which flow control method is used to ensure priority traffic is not delayed in a Fibre Channel network?</w:t>
      </w:r>
    </w:p>
    <w:p w:rsidR="00000000" w:rsidDel="00000000" w:rsidP="00000000" w:rsidRDefault="00000000" w:rsidRPr="00000000" w14:paraId="00000035">
      <w:pPr>
        <w:spacing w:after="240" w:before="240" w:lineRule="auto"/>
        <w:rPr/>
      </w:pPr>
      <w:r w:rsidDel="00000000" w:rsidR="00000000" w:rsidRPr="00000000">
        <w:rPr>
          <w:rtl w:val="0"/>
        </w:rPr>
        <w:t xml:space="preserve">A) Buffer-to-Buffer Flow Control</w:t>
        <w:br w:type="textWrapping"/>
        <w:t xml:space="preserve"> B) End-to-End Flow Control</w:t>
        <w:br w:type="textWrapping"/>
        <w:t xml:space="preserve"> C) Priority Flow Control</w:t>
        <w:br w:type="textWrapping"/>
        <w:t xml:space="preserve"> D) Credit-based Flow Control</w:t>
      </w:r>
    </w:p>
    <w:p w:rsidR="00000000" w:rsidDel="00000000" w:rsidP="00000000" w:rsidRDefault="00000000" w:rsidRPr="00000000" w14:paraId="00000036">
      <w:pPr>
        <w:spacing w:after="240" w:before="240" w:lineRule="auto"/>
        <w:rPr/>
      </w:pPr>
      <w:r w:rsidDel="00000000" w:rsidR="00000000" w:rsidRPr="00000000">
        <w:rPr>
          <w:b w:val="1"/>
          <w:rtl w:val="0"/>
        </w:rPr>
        <w:t xml:space="preserve">Answer</w:t>
      </w:r>
      <w:r w:rsidDel="00000000" w:rsidR="00000000" w:rsidRPr="00000000">
        <w:rPr>
          <w:rtl w:val="0"/>
        </w:rPr>
        <w:t xml:space="preserve">: C) Priority Flow Control</w:t>
        <w:br w:type="textWrapping"/>
        <w:t xml:space="preserve"> </w:t>
      </w:r>
      <w:r w:rsidDel="00000000" w:rsidR="00000000" w:rsidRPr="00000000">
        <w:rPr>
          <w:b w:val="1"/>
          <w:rtl w:val="0"/>
        </w:rPr>
        <w:t xml:space="preserve">Explanation</w:t>
      </w:r>
      <w:r w:rsidDel="00000000" w:rsidR="00000000" w:rsidRPr="00000000">
        <w:rPr>
          <w:rtl w:val="0"/>
        </w:rPr>
        <w:t xml:space="preserve">: Priority Flow Control ensures that higher-priority traffic is given precedence and not delayed.</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i77uvh15m1yw" w:id="13"/>
      <w:bookmarkEnd w:id="13"/>
      <w:r w:rsidDel="00000000" w:rsidR="00000000" w:rsidRPr="00000000">
        <w:rPr>
          <w:b w:val="1"/>
          <w:color w:val="000000"/>
          <w:sz w:val="26"/>
          <w:szCs w:val="26"/>
          <w:rtl w:val="0"/>
        </w:rPr>
        <w:t xml:space="preserve">13. What is the main purpose of the End-to-End Flow Control (EE-ECN) mechanism?</w:t>
      </w:r>
    </w:p>
    <w:p w:rsidR="00000000" w:rsidDel="00000000" w:rsidP="00000000" w:rsidRDefault="00000000" w:rsidRPr="00000000" w14:paraId="00000039">
      <w:pPr>
        <w:spacing w:after="240" w:before="240" w:lineRule="auto"/>
        <w:rPr/>
      </w:pPr>
      <w:r w:rsidDel="00000000" w:rsidR="00000000" w:rsidRPr="00000000">
        <w:rPr>
          <w:rtl w:val="0"/>
        </w:rPr>
        <w:t xml:space="preserve">A) To manage congestion in Fibre Channel fabrics</w:t>
        <w:br w:type="textWrapping"/>
        <w:t xml:space="preserve"> B) To ensure devices in a fabric can communicate efficiently</w:t>
        <w:br w:type="textWrapping"/>
        <w:t xml:space="preserve"> C) To prioritize traffic based on class of service</w:t>
        <w:br w:type="textWrapping"/>
        <w:t xml:space="preserve"> D) To enable faster data transfers</w:t>
      </w:r>
    </w:p>
    <w:p w:rsidR="00000000" w:rsidDel="00000000" w:rsidP="00000000" w:rsidRDefault="00000000" w:rsidRPr="00000000" w14:paraId="0000003A">
      <w:pPr>
        <w:spacing w:after="240" w:before="240" w:lineRule="auto"/>
        <w:rPr/>
      </w:pPr>
      <w:r w:rsidDel="00000000" w:rsidR="00000000" w:rsidRPr="00000000">
        <w:rPr>
          <w:b w:val="1"/>
          <w:rtl w:val="0"/>
        </w:rPr>
        <w:t xml:space="preserve">Answer</w:t>
      </w:r>
      <w:r w:rsidDel="00000000" w:rsidR="00000000" w:rsidRPr="00000000">
        <w:rPr>
          <w:rtl w:val="0"/>
        </w:rPr>
        <w:t xml:space="preserve">: A) To manage congestion in Fibre Channel fabrics</w:t>
        <w:br w:type="textWrapping"/>
        <w:t xml:space="preserve"> </w:t>
      </w:r>
      <w:r w:rsidDel="00000000" w:rsidR="00000000" w:rsidRPr="00000000">
        <w:rPr>
          <w:b w:val="1"/>
          <w:rtl w:val="0"/>
        </w:rPr>
        <w:t xml:space="preserve">Explanation</w:t>
      </w:r>
      <w:r w:rsidDel="00000000" w:rsidR="00000000" w:rsidRPr="00000000">
        <w:rPr>
          <w:rtl w:val="0"/>
        </w:rPr>
        <w:t xml:space="preserve">: EE-ECN manages data flow across switches in the fabric, preventing congestion and ensuring efficient data transfer.</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7d0rice9mf" w:id="14"/>
      <w:bookmarkEnd w:id="14"/>
      <w:r w:rsidDel="00000000" w:rsidR="00000000" w:rsidRPr="00000000">
        <w:rPr>
          <w:b w:val="1"/>
          <w:color w:val="000000"/>
          <w:sz w:val="26"/>
          <w:szCs w:val="26"/>
          <w:rtl w:val="0"/>
        </w:rPr>
        <w:t xml:space="preserve">14. How is the flow control signal sent in End-to-End Flow Control?</w:t>
      </w:r>
    </w:p>
    <w:p w:rsidR="00000000" w:rsidDel="00000000" w:rsidP="00000000" w:rsidRDefault="00000000" w:rsidRPr="00000000" w14:paraId="0000003D">
      <w:pPr>
        <w:spacing w:after="240" w:before="240" w:lineRule="auto"/>
        <w:rPr/>
      </w:pPr>
      <w:r w:rsidDel="00000000" w:rsidR="00000000" w:rsidRPr="00000000">
        <w:rPr>
          <w:rtl w:val="0"/>
        </w:rPr>
        <w:t xml:space="preserve">A) Through a credit-based system</w:t>
        <w:br w:type="textWrapping"/>
        <w:t xml:space="preserve"> B) By using pause frames</w:t>
        <w:br w:type="textWrapping"/>
        <w:t xml:space="preserve"> C) By sending a signal to the sender's port</w:t>
        <w:br w:type="textWrapping"/>
        <w:t xml:space="preserve"> D) By transmitting control frames to switches</w:t>
      </w:r>
    </w:p>
    <w:p w:rsidR="00000000" w:rsidDel="00000000" w:rsidP="00000000" w:rsidRDefault="00000000" w:rsidRPr="00000000" w14:paraId="0000003E">
      <w:pPr>
        <w:spacing w:after="240" w:before="240" w:lineRule="auto"/>
        <w:rPr/>
      </w:pPr>
      <w:r w:rsidDel="00000000" w:rsidR="00000000" w:rsidRPr="00000000">
        <w:rPr>
          <w:b w:val="1"/>
          <w:rtl w:val="0"/>
        </w:rPr>
        <w:t xml:space="preserve">Answer</w:t>
      </w:r>
      <w:r w:rsidDel="00000000" w:rsidR="00000000" w:rsidRPr="00000000">
        <w:rPr>
          <w:rtl w:val="0"/>
        </w:rPr>
        <w:t xml:space="preserve">: B) By using pause frames</w:t>
        <w:br w:type="textWrapping"/>
        <w:t xml:space="preserve"> </w:t>
      </w:r>
      <w:r w:rsidDel="00000000" w:rsidR="00000000" w:rsidRPr="00000000">
        <w:rPr>
          <w:b w:val="1"/>
          <w:rtl w:val="0"/>
        </w:rPr>
        <w:t xml:space="preserve">Explanation</w:t>
      </w:r>
      <w:r w:rsidDel="00000000" w:rsidR="00000000" w:rsidRPr="00000000">
        <w:rPr>
          <w:rtl w:val="0"/>
        </w:rPr>
        <w:t xml:space="preserve">: In End-to-End Flow Control, the receiver sends pause frames to the sender to manage data flow.</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au04wpcjdo5p" w:id="15"/>
      <w:bookmarkEnd w:id="15"/>
      <w:r w:rsidDel="00000000" w:rsidR="00000000" w:rsidRPr="00000000">
        <w:rPr>
          <w:b w:val="1"/>
          <w:color w:val="000000"/>
          <w:sz w:val="26"/>
          <w:szCs w:val="26"/>
          <w:rtl w:val="0"/>
        </w:rPr>
        <w:t xml:space="preserve">15. What does a "pause frame" do in Fibre Channel?</w:t>
      </w:r>
    </w:p>
    <w:p w:rsidR="00000000" w:rsidDel="00000000" w:rsidP="00000000" w:rsidRDefault="00000000" w:rsidRPr="00000000" w14:paraId="00000041">
      <w:pPr>
        <w:spacing w:after="240" w:before="240" w:lineRule="auto"/>
        <w:rPr/>
      </w:pPr>
      <w:r w:rsidDel="00000000" w:rsidR="00000000" w:rsidRPr="00000000">
        <w:rPr>
          <w:rtl w:val="0"/>
        </w:rPr>
        <w:t xml:space="preserve">A) It asks the sender to reduce the transmission speed</w:t>
        <w:br w:type="textWrapping"/>
        <w:t xml:space="preserve"> B) It stops the sender from transmitting data temporarily</w:t>
        <w:br w:type="textWrapping"/>
        <w:t xml:space="preserve"> C) It ensures priority traffic gets transmitted first</w:t>
        <w:br w:type="textWrapping"/>
        <w:t xml:space="preserve"> D) It resets the flow control system</w:t>
      </w:r>
    </w:p>
    <w:p w:rsidR="00000000" w:rsidDel="00000000" w:rsidP="00000000" w:rsidRDefault="00000000" w:rsidRPr="00000000" w14:paraId="00000042">
      <w:pPr>
        <w:spacing w:after="240" w:before="240" w:lineRule="auto"/>
        <w:rPr/>
      </w:pPr>
      <w:r w:rsidDel="00000000" w:rsidR="00000000" w:rsidRPr="00000000">
        <w:rPr>
          <w:b w:val="1"/>
          <w:rtl w:val="0"/>
        </w:rPr>
        <w:t xml:space="preserve">Answer</w:t>
      </w:r>
      <w:r w:rsidDel="00000000" w:rsidR="00000000" w:rsidRPr="00000000">
        <w:rPr>
          <w:rtl w:val="0"/>
        </w:rPr>
        <w:t xml:space="preserve">: B) It stops the sender from transmitting data temporarily</w:t>
        <w:br w:type="textWrapping"/>
        <w:t xml:space="preserve"> </w:t>
      </w:r>
      <w:r w:rsidDel="00000000" w:rsidR="00000000" w:rsidRPr="00000000">
        <w:rPr>
          <w:b w:val="1"/>
          <w:rtl w:val="0"/>
        </w:rPr>
        <w:t xml:space="preserve">Explanation</w:t>
      </w:r>
      <w:r w:rsidDel="00000000" w:rsidR="00000000" w:rsidRPr="00000000">
        <w:rPr>
          <w:rtl w:val="0"/>
        </w:rPr>
        <w:t xml:space="preserve">: A pause frame instructs the sender to stop or delay data transmission until the receiver is ready again.</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bsrxwzfml9t0" w:id="16"/>
      <w:bookmarkEnd w:id="16"/>
      <w:r w:rsidDel="00000000" w:rsidR="00000000" w:rsidRPr="00000000">
        <w:rPr>
          <w:b w:val="1"/>
          <w:color w:val="000000"/>
          <w:sz w:val="26"/>
          <w:szCs w:val="26"/>
          <w:rtl w:val="0"/>
        </w:rPr>
        <w:t xml:space="preserve">16. Which of the following flow control types is essential for a large-scale SAN?</w:t>
      </w:r>
    </w:p>
    <w:p w:rsidR="00000000" w:rsidDel="00000000" w:rsidP="00000000" w:rsidRDefault="00000000" w:rsidRPr="00000000" w14:paraId="00000045">
      <w:pPr>
        <w:spacing w:after="240" w:before="240" w:lineRule="auto"/>
        <w:rPr/>
      </w:pPr>
      <w:r w:rsidDel="00000000" w:rsidR="00000000" w:rsidRPr="00000000">
        <w:rPr>
          <w:rtl w:val="0"/>
        </w:rPr>
        <w:t xml:space="preserve">A) End-to-End Flow Control (EE-ECN)</w:t>
        <w:br w:type="textWrapping"/>
        <w:t xml:space="preserve"> B) Buffer-to-Buffer Flow Control (BB-BCN)</w:t>
        <w:br w:type="textWrapping"/>
        <w:t xml:space="preserve"> C) Priority Flow Control</w:t>
        <w:br w:type="textWrapping"/>
        <w:t xml:space="preserve"> D) All of the above</w:t>
      </w:r>
    </w:p>
    <w:p w:rsidR="00000000" w:rsidDel="00000000" w:rsidP="00000000" w:rsidRDefault="00000000" w:rsidRPr="00000000" w14:paraId="00000046">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br w:type="textWrapping"/>
        <w:t xml:space="preserve"> </w:t>
      </w:r>
      <w:r w:rsidDel="00000000" w:rsidR="00000000" w:rsidRPr="00000000">
        <w:rPr>
          <w:b w:val="1"/>
          <w:rtl w:val="0"/>
        </w:rPr>
        <w:t xml:space="preserve">Explanation</w:t>
      </w:r>
      <w:r w:rsidDel="00000000" w:rsidR="00000000" w:rsidRPr="00000000">
        <w:rPr>
          <w:rtl w:val="0"/>
        </w:rPr>
        <w:t xml:space="preserve">: All flow control mechanisms (EE-ECN, BB-BCN, PFC) are used in large-scale SANs to manage different traffic flows effectively.</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qa6zzeohawo1" w:id="17"/>
      <w:bookmarkEnd w:id="17"/>
      <w:r w:rsidDel="00000000" w:rsidR="00000000" w:rsidRPr="00000000">
        <w:rPr>
          <w:b w:val="1"/>
          <w:color w:val="000000"/>
          <w:sz w:val="26"/>
          <w:szCs w:val="26"/>
          <w:rtl w:val="0"/>
        </w:rPr>
        <w:t xml:space="preserve">17. What is the role of credits in Buffer-to-Buffer Flow Control?</w:t>
      </w:r>
    </w:p>
    <w:p w:rsidR="00000000" w:rsidDel="00000000" w:rsidP="00000000" w:rsidRDefault="00000000" w:rsidRPr="00000000" w14:paraId="00000049">
      <w:pPr>
        <w:spacing w:after="240" w:before="240" w:lineRule="auto"/>
        <w:rPr/>
      </w:pPr>
      <w:r w:rsidDel="00000000" w:rsidR="00000000" w:rsidRPr="00000000">
        <w:rPr>
          <w:rtl w:val="0"/>
        </w:rPr>
        <w:t xml:space="preserve">A) To indicate how much data the sender can send before waiting for an acknowledgment</w:t>
        <w:br w:type="textWrapping"/>
        <w:t xml:space="preserve"> B) To determine the speed of transmission</w:t>
        <w:br w:type="textWrapping"/>
        <w:t xml:space="preserve"> C) To calculate the priority of traffic</w:t>
        <w:br w:type="textWrapping"/>
        <w:t xml:space="preserve"> D) To reset the flow control mechanism</w:t>
      </w:r>
    </w:p>
    <w:p w:rsidR="00000000" w:rsidDel="00000000" w:rsidP="00000000" w:rsidRDefault="00000000" w:rsidRPr="00000000" w14:paraId="0000004A">
      <w:pPr>
        <w:spacing w:after="240" w:before="240" w:lineRule="auto"/>
        <w:rPr/>
      </w:pPr>
      <w:r w:rsidDel="00000000" w:rsidR="00000000" w:rsidRPr="00000000">
        <w:rPr>
          <w:b w:val="1"/>
          <w:rtl w:val="0"/>
        </w:rPr>
        <w:t xml:space="preserve">Answer</w:t>
      </w:r>
      <w:r w:rsidDel="00000000" w:rsidR="00000000" w:rsidRPr="00000000">
        <w:rPr>
          <w:rtl w:val="0"/>
        </w:rPr>
        <w:t xml:space="preserve">: A) To indicate how much data the sender can send before waiting for an acknowledgment</w:t>
        <w:br w:type="textWrapping"/>
        <w:t xml:space="preserve"> </w:t>
      </w:r>
      <w:r w:rsidDel="00000000" w:rsidR="00000000" w:rsidRPr="00000000">
        <w:rPr>
          <w:b w:val="1"/>
          <w:rtl w:val="0"/>
        </w:rPr>
        <w:t xml:space="preserve">Explanation</w:t>
      </w:r>
      <w:r w:rsidDel="00000000" w:rsidR="00000000" w:rsidRPr="00000000">
        <w:rPr>
          <w:rtl w:val="0"/>
        </w:rPr>
        <w:t xml:space="preserve">: Credits allow the sender to know how many frames it can send before it must stop and wait for the receiver's acknowledgment.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9nis8qmpbfm2" w:id="18"/>
      <w:bookmarkEnd w:id="18"/>
      <w:r w:rsidDel="00000000" w:rsidR="00000000" w:rsidRPr="00000000">
        <w:rPr>
          <w:b w:val="1"/>
          <w:color w:val="000000"/>
          <w:sz w:val="26"/>
          <w:szCs w:val="26"/>
          <w:rtl w:val="0"/>
        </w:rPr>
        <w:t xml:space="preserve">18. What is the typical size of a Fibre Channel pause frame?</w:t>
      </w:r>
    </w:p>
    <w:p w:rsidR="00000000" w:rsidDel="00000000" w:rsidP="00000000" w:rsidRDefault="00000000" w:rsidRPr="00000000" w14:paraId="0000004D">
      <w:pPr>
        <w:spacing w:after="240" w:before="240" w:lineRule="auto"/>
        <w:rPr/>
      </w:pPr>
      <w:r w:rsidDel="00000000" w:rsidR="00000000" w:rsidRPr="00000000">
        <w:rPr>
          <w:rtl w:val="0"/>
        </w:rPr>
        <w:t xml:space="preserve">A) 256 bytes</w:t>
        <w:br w:type="textWrapping"/>
        <w:t xml:space="preserve"> B) 64 bytes</w:t>
        <w:br w:type="textWrapping"/>
        <w:t xml:space="preserve"> C) 8 bytes</w:t>
        <w:br w:type="textWrapping"/>
        <w:t xml:space="preserve"> D) 512 bytes</w:t>
      </w:r>
    </w:p>
    <w:p w:rsidR="00000000" w:rsidDel="00000000" w:rsidP="00000000" w:rsidRDefault="00000000" w:rsidRPr="00000000" w14:paraId="0000004E">
      <w:pPr>
        <w:spacing w:after="240" w:before="240" w:lineRule="auto"/>
        <w:rPr/>
      </w:pPr>
      <w:r w:rsidDel="00000000" w:rsidR="00000000" w:rsidRPr="00000000">
        <w:rPr>
          <w:b w:val="1"/>
          <w:rtl w:val="0"/>
        </w:rPr>
        <w:t xml:space="preserve">Answer</w:t>
      </w:r>
      <w:r w:rsidDel="00000000" w:rsidR="00000000" w:rsidRPr="00000000">
        <w:rPr>
          <w:rtl w:val="0"/>
        </w:rPr>
        <w:t xml:space="preserve">: B) 64 bytes</w:t>
        <w:br w:type="textWrapping"/>
        <w:t xml:space="preserve"> </w:t>
      </w:r>
      <w:r w:rsidDel="00000000" w:rsidR="00000000" w:rsidRPr="00000000">
        <w:rPr>
          <w:b w:val="1"/>
          <w:rtl w:val="0"/>
        </w:rPr>
        <w:t xml:space="preserve">Explanation</w:t>
      </w:r>
      <w:r w:rsidDel="00000000" w:rsidR="00000000" w:rsidRPr="00000000">
        <w:rPr>
          <w:rtl w:val="0"/>
        </w:rPr>
        <w:t xml:space="preserve">: A pause frame typically has a small size (around 64 bytes), making it efficient for use in flow control.</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bprc74c2spbw" w:id="19"/>
      <w:bookmarkEnd w:id="19"/>
      <w:r w:rsidDel="00000000" w:rsidR="00000000" w:rsidRPr="00000000">
        <w:rPr>
          <w:b w:val="1"/>
          <w:color w:val="000000"/>
          <w:sz w:val="26"/>
          <w:szCs w:val="26"/>
          <w:rtl w:val="0"/>
        </w:rPr>
        <w:t xml:space="preserve">19. Which layer of the OSI model does flow control primarily operate at in Fibre Channel?</w:t>
      </w:r>
    </w:p>
    <w:p w:rsidR="00000000" w:rsidDel="00000000" w:rsidP="00000000" w:rsidRDefault="00000000" w:rsidRPr="00000000" w14:paraId="00000051">
      <w:pPr>
        <w:spacing w:after="240" w:before="240" w:lineRule="auto"/>
        <w:rPr/>
      </w:pPr>
      <w:r w:rsidDel="00000000" w:rsidR="00000000" w:rsidRPr="00000000">
        <w:rPr>
          <w:rtl w:val="0"/>
        </w:rPr>
        <w:t xml:space="preserve">A) Physical layer</w:t>
        <w:br w:type="textWrapping"/>
        <w:t xml:space="preserve"> B) Data Link layer</w:t>
        <w:br w:type="textWrapping"/>
        <w:t xml:space="preserve"> C) Network layer</w:t>
        <w:br w:type="textWrapping"/>
        <w:t xml:space="preserve"> D) Transport layer</w:t>
      </w:r>
    </w:p>
    <w:p w:rsidR="00000000" w:rsidDel="00000000" w:rsidP="00000000" w:rsidRDefault="00000000" w:rsidRPr="00000000" w14:paraId="00000052">
      <w:pPr>
        <w:spacing w:after="240" w:before="240" w:lineRule="auto"/>
        <w:rPr/>
      </w:pPr>
      <w:r w:rsidDel="00000000" w:rsidR="00000000" w:rsidRPr="00000000">
        <w:rPr>
          <w:b w:val="1"/>
          <w:rtl w:val="0"/>
        </w:rPr>
        <w:t xml:space="preserve">Answer</w:t>
      </w:r>
      <w:r w:rsidDel="00000000" w:rsidR="00000000" w:rsidRPr="00000000">
        <w:rPr>
          <w:rtl w:val="0"/>
        </w:rPr>
        <w:t xml:space="preserve">: B) Data Link layer</w:t>
        <w:br w:type="textWrapping"/>
        <w:t xml:space="preserve"> </w:t>
      </w:r>
      <w:r w:rsidDel="00000000" w:rsidR="00000000" w:rsidRPr="00000000">
        <w:rPr>
          <w:b w:val="1"/>
          <w:rtl w:val="0"/>
        </w:rPr>
        <w:t xml:space="preserve">Explanation</w:t>
      </w:r>
      <w:r w:rsidDel="00000000" w:rsidR="00000000" w:rsidRPr="00000000">
        <w:rPr>
          <w:rtl w:val="0"/>
        </w:rPr>
        <w:t xml:space="preserve">: Flow control in Fibre Channel operates primarily at the Data Link layer, managing the transfer of frames between devices.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d7x3seyc3y3m" w:id="20"/>
      <w:bookmarkEnd w:id="20"/>
      <w:r w:rsidDel="00000000" w:rsidR="00000000" w:rsidRPr="00000000">
        <w:rPr>
          <w:b w:val="1"/>
          <w:color w:val="000000"/>
          <w:sz w:val="26"/>
          <w:szCs w:val="26"/>
          <w:rtl w:val="0"/>
        </w:rPr>
        <w:t xml:space="preserve">20. What happens if flow control is not properly implemented in a Fibre Channel network?</w:t>
      </w:r>
    </w:p>
    <w:p w:rsidR="00000000" w:rsidDel="00000000" w:rsidP="00000000" w:rsidRDefault="00000000" w:rsidRPr="00000000" w14:paraId="00000055">
      <w:pPr>
        <w:spacing w:after="240" w:before="240" w:lineRule="auto"/>
        <w:rPr/>
      </w:pPr>
      <w:r w:rsidDel="00000000" w:rsidR="00000000" w:rsidRPr="00000000">
        <w:rPr>
          <w:rtl w:val="0"/>
        </w:rPr>
        <w:t xml:space="preserve">A) Data transfer speeds will increase significantly</w:t>
        <w:br w:type="textWrapping"/>
        <w:t xml:space="preserve"> B) Network congestion, packet loss, and data corruption may occur</w:t>
        <w:br w:type="textWrapping"/>
        <w:t xml:space="preserve"> C) Devices will automatically adjust transmission rates</w:t>
        <w:br w:type="textWrapping"/>
        <w:t xml:space="preserve"> D) Traffic will be prioritized</w:t>
      </w:r>
    </w:p>
    <w:p w:rsidR="00000000" w:rsidDel="00000000" w:rsidP="00000000" w:rsidRDefault="00000000" w:rsidRPr="00000000" w14:paraId="00000056">
      <w:pPr>
        <w:spacing w:after="240" w:before="240" w:lineRule="auto"/>
        <w:rPr/>
      </w:pPr>
      <w:r w:rsidDel="00000000" w:rsidR="00000000" w:rsidRPr="00000000">
        <w:rPr>
          <w:b w:val="1"/>
          <w:rtl w:val="0"/>
        </w:rPr>
        <w:t xml:space="preserve">Answer</w:t>
      </w:r>
      <w:r w:rsidDel="00000000" w:rsidR="00000000" w:rsidRPr="00000000">
        <w:rPr>
          <w:rtl w:val="0"/>
        </w:rPr>
        <w:t xml:space="preserve">: B) Network congestion, packet loss, and data corruption may occur</w:t>
        <w:br w:type="textWrapping"/>
        <w:t xml:space="preserve"> </w:t>
      </w:r>
      <w:r w:rsidDel="00000000" w:rsidR="00000000" w:rsidRPr="00000000">
        <w:rPr>
          <w:b w:val="1"/>
          <w:rtl w:val="0"/>
        </w:rPr>
        <w:t xml:space="preserve">Explanation</w:t>
      </w:r>
      <w:r w:rsidDel="00000000" w:rsidR="00000000" w:rsidRPr="00000000">
        <w:rPr>
          <w:rtl w:val="0"/>
        </w:rPr>
        <w:t xml:space="preserve">: Without proper flow control, devices may overwhelm buffers, leading to congestion and potential data loss.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rpyt0dyux5qu" w:id="21"/>
      <w:bookmarkEnd w:id="21"/>
      <w:r w:rsidDel="00000000" w:rsidR="00000000" w:rsidRPr="00000000">
        <w:rPr>
          <w:b w:val="1"/>
          <w:color w:val="000000"/>
          <w:sz w:val="26"/>
          <w:szCs w:val="26"/>
          <w:rtl w:val="0"/>
        </w:rPr>
        <w:t xml:space="preserve">21. Which of the following is a key benefit of using priority flow control (PFC)?</w:t>
      </w:r>
    </w:p>
    <w:p w:rsidR="00000000" w:rsidDel="00000000" w:rsidP="00000000" w:rsidRDefault="00000000" w:rsidRPr="00000000" w14:paraId="00000059">
      <w:pPr>
        <w:spacing w:after="240" w:before="240" w:lineRule="auto"/>
        <w:rPr/>
      </w:pPr>
      <w:r w:rsidDel="00000000" w:rsidR="00000000" w:rsidRPr="00000000">
        <w:rPr>
          <w:rtl w:val="0"/>
        </w:rPr>
        <w:t xml:space="preserve">A) It reduces the number of devices in a SAN</w:t>
        <w:br w:type="textWrapping"/>
        <w:t xml:space="preserve"> B) It ensures high-priority traffic is not delayed</w:t>
        <w:br w:type="textWrapping"/>
        <w:t xml:space="preserve"> C) It decreases overall network latency</w:t>
        <w:br w:type="textWrapping"/>
        <w:t xml:space="preserve"> D) It improves the flow control mechanism</w:t>
      </w:r>
    </w:p>
    <w:p w:rsidR="00000000" w:rsidDel="00000000" w:rsidP="00000000" w:rsidRDefault="00000000" w:rsidRPr="00000000" w14:paraId="0000005A">
      <w:pPr>
        <w:spacing w:after="240" w:before="240" w:lineRule="auto"/>
        <w:rPr/>
      </w:pPr>
      <w:r w:rsidDel="00000000" w:rsidR="00000000" w:rsidRPr="00000000">
        <w:rPr>
          <w:b w:val="1"/>
          <w:rtl w:val="0"/>
        </w:rPr>
        <w:t xml:space="preserve">Answer</w:t>
      </w:r>
      <w:r w:rsidDel="00000000" w:rsidR="00000000" w:rsidRPr="00000000">
        <w:rPr>
          <w:rtl w:val="0"/>
        </w:rPr>
        <w:t xml:space="preserve">: B) It ensures high-priority traffic is not delayed</w:t>
        <w:br w:type="textWrapping"/>
        <w:t xml:space="preserve"> </w:t>
      </w:r>
      <w:r w:rsidDel="00000000" w:rsidR="00000000" w:rsidRPr="00000000">
        <w:rPr>
          <w:b w:val="1"/>
          <w:rtl w:val="0"/>
        </w:rPr>
        <w:t xml:space="preserve">Explanation</w:t>
      </w:r>
      <w:r w:rsidDel="00000000" w:rsidR="00000000" w:rsidRPr="00000000">
        <w:rPr>
          <w:rtl w:val="0"/>
        </w:rPr>
        <w:t xml:space="preserve">: PFC ensures that critical traffic gets through without delay, even when lower-priority traffic may be paused.</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b3kqji6zczrb" w:id="22"/>
      <w:bookmarkEnd w:id="22"/>
      <w:r w:rsidDel="00000000" w:rsidR="00000000" w:rsidRPr="00000000">
        <w:rPr>
          <w:b w:val="1"/>
          <w:color w:val="000000"/>
          <w:sz w:val="26"/>
          <w:szCs w:val="26"/>
          <w:rtl w:val="0"/>
        </w:rPr>
        <w:t xml:space="preserve">22. **In a Fibre Channel</w:t>
      </w:r>
    </w:p>
    <w:p w:rsidR="00000000" w:rsidDel="00000000" w:rsidP="00000000" w:rsidRDefault="00000000" w:rsidRPr="00000000" w14:paraId="0000005D">
      <w:pPr>
        <w:spacing w:after="240" w:before="240" w:lineRule="auto"/>
        <w:rPr/>
      </w:pPr>
      <w:r w:rsidDel="00000000" w:rsidR="00000000" w:rsidRPr="00000000">
        <w:rPr>
          <w:rtl w:val="0"/>
        </w:rPr>
        <w:t xml:space="preserve">SAN, what triggers the need for flow control to be applied?**</w:t>
      </w:r>
    </w:p>
    <w:p w:rsidR="00000000" w:rsidDel="00000000" w:rsidP="00000000" w:rsidRDefault="00000000" w:rsidRPr="00000000" w14:paraId="0000005E">
      <w:pPr>
        <w:spacing w:after="240" w:before="240" w:lineRule="auto"/>
        <w:rPr/>
      </w:pPr>
      <w:r w:rsidDel="00000000" w:rsidR="00000000" w:rsidRPr="00000000">
        <w:rPr>
          <w:rtl w:val="0"/>
        </w:rPr>
        <w:t xml:space="preserve">A) The sender’s network speed increases</w:t>
        <w:br w:type="textWrapping"/>
        <w:t xml:space="preserve"> B) The receiver's buffer is full or nearly full</w:t>
        <w:br w:type="textWrapping"/>
        <w:t xml:space="preserve"> C) A failure in one of the switches occurs</w:t>
        <w:br w:type="textWrapping"/>
        <w:t xml:space="preserve"> D) The sender requests a faster transmission rate</w:t>
      </w:r>
    </w:p>
    <w:p w:rsidR="00000000" w:rsidDel="00000000" w:rsidP="00000000" w:rsidRDefault="00000000" w:rsidRPr="00000000" w14:paraId="0000005F">
      <w:pPr>
        <w:spacing w:after="240" w:before="240" w:lineRule="auto"/>
        <w:rPr/>
      </w:pPr>
      <w:r w:rsidDel="00000000" w:rsidR="00000000" w:rsidRPr="00000000">
        <w:rPr>
          <w:b w:val="1"/>
          <w:rtl w:val="0"/>
        </w:rPr>
        <w:t xml:space="preserve">Answer</w:t>
      </w:r>
      <w:r w:rsidDel="00000000" w:rsidR="00000000" w:rsidRPr="00000000">
        <w:rPr>
          <w:rtl w:val="0"/>
        </w:rPr>
        <w:t xml:space="preserve">: B) The receiver's buffer is full or nearly full</w:t>
        <w:br w:type="textWrapping"/>
        <w:t xml:space="preserve"> </w:t>
      </w:r>
      <w:r w:rsidDel="00000000" w:rsidR="00000000" w:rsidRPr="00000000">
        <w:rPr>
          <w:b w:val="1"/>
          <w:rtl w:val="0"/>
        </w:rPr>
        <w:t xml:space="preserve">Explanation</w:t>
      </w:r>
      <w:r w:rsidDel="00000000" w:rsidR="00000000" w:rsidRPr="00000000">
        <w:rPr>
          <w:rtl w:val="0"/>
        </w:rPr>
        <w:t xml:space="preserve">: Flow control is triggered when the receiver's buffer is approaching full capacity, preventing data overflow.</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qkva84hxyv0" w:id="23"/>
      <w:bookmarkEnd w:id="23"/>
      <w:r w:rsidDel="00000000" w:rsidR="00000000" w:rsidRPr="00000000">
        <w:rPr>
          <w:b w:val="1"/>
          <w:color w:val="000000"/>
          <w:sz w:val="26"/>
          <w:szCs w:val="26"/>
          <w:rtl w:val="0"/>
        </w:rPr>
        <w:t xml:space="preserve">23. Which of the following best describes the role of credits in the Fibre Channel flow control mechanism?</w:t>
      </w:r>
    </w:p>
    <w:p w:rsidR="00000000" w:rsidDel="00000000" w:rsidP="00000000" w:rsidRDefault="00000000" w:rsidRPr="00000000" w14:paraId="00000062">
      <w:pPr>
        <w:spacing w:after="240" w:before="240" w:lineRule="auto"/>
        <w:rPr/>
      </w:pPr>
      <w:r w:rsidDel="00000000" w:rsidR="00000000" w:rsidRPr="00000000">
        <w:rPr>
          <w:rtl w:val="0"/>
        </w:rPr>
        <w:t xml:space="preserve">A) Indicate the amount of data the sender can send</w:t>
        <w:br w:type="textWrapping"/>
        <w:t xml:space="preserve"> B) Determine the priority of the data frames</w:t>
        <w:br w:type="textWrapping"/>
        <w:t xml:space="preserve"> C) Set the speed of transmission</w:t>
        <w:br w:type="textWrapping"/>
        <w:t xml:space="preserve"> D) Control the pause frame interval</w:t>
      </w:r>
    </w:p>
    <w:p w:rsidR="00000000" w:rsidDel="00000000" w:rsidP="00000000" w:rsidRDefault="00000000" w:rsidRPr="00000000" w14:paraId="00000063">
      <w:pPr>
        <w:spacing w:after="240" w:before="240" w:lineRule="auto"/>
        <w:rPr/>
      </w:pPr>
      <w:r w:rsidDel="00000000" w:rsidR="00000000" w:rsidRPr="00000000">
        <w:rPr>
          <w:b w:val="1"/>
          <w:rtl w:val="0"/>
        </w:rPr>
        <w:t xml:space="preserve">Answer</w:t>
      </w:r>
      <w:r w:rsidDel="00000000" w:rsidR="00000000" w:rsidRPr="00000000">
        <w:rPr>
          <w:rtl w:val="0"/>
        </w:rPr>
        <w:t xml:space="preserve">: A) Indicate the amount of data the sender can send</w:t>
        <w:br w:type="textWrapping"/>
        <w:t xml:space="preserve"> </w:t>
      </w:r>
      <w:r w:rsidDel="00000000" w:rsidR="00000000" w:rsidRPr="00000000">
        <w:rPr>
          <w:b w:val="1"/>
          <w:rtl w:val="0"/>
        </w:rPr>
        <w:t xml:space="preserve">Explanation</w:t>
      </w:r>
      <w:r w:rsidDel="00000000" w:rsidR="00000000" w:rsidRPr="00000000">
        <w:rPr>
          <w:rtl w:val="0"/>
        </w:rPr>
        <w:t xml:space="preserve">: Credits track how much data a sender can send before waiting for an acknowledgment from the receiver.</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tiqcqehvo5ij" w:id="24"/>
      <w:bookmarkEnd w:id="24"/>
      <w:r w:rsidDel="00000000" w:rsidR="00000000" w:rsidRPr="00000000">
        <w:rPr>
          <w:b w:val="1"/>
          <w:color w:val="000000"/>
          <w:sz w:val="26"/>
          <w:szCs w:val="26"/>
          <w:rtl w:val="0"/>
        </w:rPr>
        <w:t xml:space="preserve">24. What is the function of the Fabric Login (FLOGI) process in Fibre Channel?</w:t>
      </w:r>
    </w:p>
    <w:p w:rsidR="00000000" w:rsidDel="00000000" w:rsidP="00000000" w:rsidRDefault="00000000" w:rsidRPr="00000000" w14:paraId="00000066">
      <w:pPr>
        <w:spacing w:after="240" w:before="240" w:lineRule="auto"/>
        <w:rPr/>
      </w:pPr>
      <w:r w:rsidDel="00000000" w:rsidR="00000000" w:rsidRPr="00000000">
        <w:rPr>
          <w:rtl w:val="0"/>
        </w:rPr>
        <w:t xml:space="preserve">A) To authenticate devices in the fabric</w:t>
        <w:br w:type="textWrapping"/>
        <w:t xml:space="preserve"> B) To initiate flow control settings</w:t>
        <w:br w:type="textWrapping"/>
        <w:t xml:space="preserve"> C) To configure switch priorities</w:t>
        <w:br w:type="textWrapping"/>
        <w:t xml:space="preserve"> D) To assign credits for data flow</w:t>
      </w:r>
    </w:p>
    <w:p w:rsidR="00000000" w:rsidDel="00000000" w:rsidP="00000000" w:rsidRDefault="00000000" w:rsidRPr="00000000" w14:paraId="00000067">
      <w:pPr>
        <w:spacing w:after="240" w:before="240" w:lineRule="auto"/>
        <w:rPr/>
      </w:pPr>
      <w:r w:rsidDel="00000000" w:rsidR="00000000" w:rsidRPr="00000000">
        <w:rPr>
          <w:b w:val="1"/>
          <w:rtl w:val="0"/>
        </w:rPr>
        <w:t xml:space="preserve">Answer</w:t>
      </w:r>
      <w:r w:rsidDel="00000000" w:rsidR="00000000" w:rsidRPr="00000000">
        <w:rPr>
          <w:rtl w:val="0"/>
        </w:rPr>
        <w:t xml:space="preserve">: A) To authenticate devices in the fabric</w:t>
        <w:br w:type="textWrapping"/>
        <w:t xml:space="preserve"> </w:t>
      </w:r>
      <w:r w:rsidDel="00000000" w:rsidR="00000000" w:rsidRPr="00000000">
        <w:rPr>
          <w:b w:val="1"/>
          <w:rtl w:val="0"/>
        </w:rPr>
        <w:t xml:space="preserve">Explanation</w:t>
      </w:r>
      <w:r w:rsidDel="00000000" w:rsidR="00000000" w:rsidRPr="00000000">
        <w:rPr>
          <w:rtl w:val="0"/>
        </w:rPr>
        <w:t xml:space="preserve">: FLOGI is the process where devices identify themselves and establish communication within a Fibre Channel fabric.</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7dgnrnq0d18x" w:id="25"/>
      <w:bookmarkEnd w:id="25"/>
      <w:r w:rsidDel="00000000" w:rsidR="00000000" w:rsidRPr="00000000">
        <w:rPr>
          <w:b w:val="1"/>
          <w:color w:val="000000"/>
          <w:sz w:val="26"/>
          <w:szCs w:val="26"/>
          <w:rtl w:val="0"/>
        </w:rPr>
        <w:t xml:space="preserve">25. What happens when the receiver sends a pause frame in the Fibre Channel network?</w:t>
      </w:r>
    </w:p>
    <w:p w:rsidR="00000000" w:rsidDel="00000000" w:rsidP="00000000" w:rsidRDefault="00000000" w:rsidRPr="00000000" w14:paraId="0000006A">
      <w:pPr>
        <w:spacing w:after="240" w:before="240" w:lineRule="auto"/>
        <w:rPr/>
      </w:pPr>
      <w:r w:rsidDel="00000000" w:rsidR="00000000" w:rsidRPr="00000000">
        <w:rPr>
          <w:rtl w:val="0"/>
        </w:rPr>
        <w:t xml:space="preserve">A) The sender continues to transmit without any change</w:t>
        <w:br w:type="textWrapping"/>
        <w:t xml:space="preserve"> B) The sender reduces the transmission rate</w:t>
        <w:br w:type="textWrapping"/>
        <w:t xml:space="preserve"> C) The sender stops transmitting data temporarily</w:t>
        <w:br w:type="textWrapping"/>
        <w:t xml:space="preserve"> D) The receiver disconnects from the network</w:t>
      </w:r>
    </w:p>
    <w:p w:rsidR="00000000" w:rsidDel="00000000" w:rsidP="00000000" w:rsidRDefault="00000000" w:rsidRPr="00000000" w14:paraId="0000006B">
      <w:pPr>
        <w:spacing w:after="240" w:before="240" w:lineRule="auto"/>
        <w:rPr/>
      </w:pPr>
      <w:r w:rsidDel="00000000" w:rsidR="00000000" w:rsidRPr="00000000">
        <w:rPr>
          <w:b w:val="1"/>
          <w:rtl w:val="0"/>
        </w:rPr>
        <w:t xml:space="preserve">Answer</w:t>
      </w:r>
      <w:r w:rsidDel="00000000" w:rsidR="00000000" w:rsidRPr="00000000">
        <w:rPr>
          <w:rtl w:val="0"/>
        </w:rPr>
        <w:t xml:space="preserve">: C) The sender stops transmitting data temporarily</w:t>
        <w:br w:type="textWrapping"/>
        <w:t xml:space="preserve"> </w:t>
      </w:r>
      <w:r w:rsidDel="00000000" w:rsidR="00000000" w:rsidRPr="00000000">
        <w:rPr>
          <w:b w:val="1"/>
          <w:rtl w:val="0"/>
        </w:rPr>
        <w:t xml:space="preserve">Explanation</w:t>
      </w:r>
      <w:r w:rsidDel="00000000" w:rsidR="00000000" w:rsidRPr="00000000">
        <w:rPr>
          <w:rtl w:val="0"/>
        </w:rPr>
        <w:t xml:space="preserve">: A pause frame tells the sender to halt its transmission until the receiver is ready to accept more data.</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65m5xsgnm1qn" w:id="26"/>
      <w:bookmarkEnd w:id="26"/>
      <w:r w:rsidDel="00000000" w:rsidR="00000000" w:rsidRPr="00000000">
        <w:rPr>
          <w:b w:val="1"/>
          <w:color w:val="000000"/>
          <w:sz w:val="26"/>
          <w:szCs w:val="26"/>
          <w:rtl w:val="0"/>
        </w:rPr>
        <w:t xml:space="preserve">26. Which Fibre Channel flow control mechanism is ideal for preventing congestion across large SANs?</w:t>
      </w:r>
    </w:p>
    <w:p w:rsidR="00000000" w:rsidDel="00000000" w:rsidP="00000000" w:rsidRDefault="00000000" w:rsidRPr="00000000" w14:paraId="0000006E">
      <w:pPr>
        <w:spacing w:after="240" w:before="240" w:lineRule="auto"/>
        <w:rPr/>
      </w:pPr>
      <w:r w:rsidDel="00000000" w:rsidR="00000000" w:rsidRPr="00000000">
        <w:rPr>
          <w:rtl w:val="0"/>
        </w:rPr>
        <w:t xml:space="preserve">A) Buffer-to-Buffer Flow Control</w:t>
        <w:br w:type="textWrapping"/>
        <w:t xml:space="preserve"> B) Priority Flow Control</w:t>
        <w:br w:type="textWrapping"/>
        <w:t xml:space="preserve"> C) End-to-End Flow Control</w:t>
        <w:br w:type="textWrapping"/>
        <w:t xml:space="preserve"> D) None of the above</w:t>
      </w:r>
    </w:p>
    <w:p w:rsidR="00000000" w:rsidDel="00000000" w:rsidP="00000000" w:rsidRDefault="00000000" w:rsidRPr="00000000" w14:paraId="0000006F">
      <w:pPr>
        <w:spacing w:after="240" w:before="240" w:lineRule="auto"/>
        <w:rPr/>
      </w:pPr>
      <w:r w:rsidDel="00000000" w:rsidR="00000000" w:rsidRPr="00000000">
        <w:rPr>
          <w:b w:val="1"/>
          <w:rtl w:val="0"/>
        </w:rPr>
        <w:t xml:space="preserve">Answer</w:t>
      </w:r>
      <w:r w:rsidDel="00000000" w:rsidR="00000000" w:rsidRPr="00000000">
        <w:rPr>
          <w:rtl w:val="0"/>
        </w:rPr>
        <w:t xml:space="preserve">: C) End-to-End Flow Control</w:t>
        <w:br w:type="textWrapping"/>
        <w:t xml:space="preserve"> </w:t>
      </w:r>
      <w:r w:rsidDel="00000000" w:rsidR="00000000" w:rsidRPr="00000000">
        <w:rPr>
          <w:b w:val="1"/>
          <w:rtl w:val="0"/>
        </w:rPr>
        <w:t xml:space="preserve">Explanation</w:t>
      </w:r>
      <w:r w:rsidDel="00000000" w:rsidR="00000000" w:rsidRPr="00000000">
        <w:rPr>
          <w:rtl w:val="0"/>
        </w:rPr>
        <w:t xml:space="preserve">: End-to-End Flow Control helps prevent congestion across large-scale SANs by controlling the flow of data through switches and devices.</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ksl69fjzcsm5" w:id="27"/>
      <w:bookmarkEnd w:id="27"/>
      <w:r w:rsidDel="00000000" w:rsidR="00000000" w:rsidRPr="00000000">
        <w:rPr>
          <w:b w:val="1"/>
          <w:color w:val="000000"/>
          <w:sz w:val="26"/>
          <w:szCs w:val="26"/>
          <w:rtl w:val="0"/>
        </w:rPr>
        <w:t xml:space="preserve">27. Which of the following is NOT a type of Fibre Channel flow control?</w:t>
      </w:r>
    </w:p>
    <w:p w:rsidR="00000000" w:rsidDel="00000000" w:rsidP="00000000" w:rsidRDefault="00000000" w:rsidRPr="00000000" w14:paraId="00000072">
      <w:pPr>
        <w:spacing w:after="240" w:before="240" w:lineRule="auto"/>
        <w:rPr/>
      </w:pPr>
      <w:r w:rsidDel="00000000" w:rsidR="00000000" w:rsidRPr="00000000">
        <w:rPr>
          <w:rtl w:val="0"/>
        </w:rPr>
        <w:t xml:space="preserve">A) End-to-End Flow Control (EE-ECN)</w:t>
        <w:br w:type="textWrapping"/>
        <w:t xml:space="preserve"> B) Buffer-to-Buffer Flow Control (BB-BCN)</w:t>
        <w:br w:type="textWrapping"/>
        <w:t xml:space="preserve"> C) Token Flow Control</w:t>
        <w:br w:type="textWrapping"/>
        <w:t xml:space="preserve"> D) Priority Flow Control (PFC)</w:t>
      </w:r>
    </w:p>
    <w:p w:rsidR="00000000" w:rsidDel="00000000" w:rsidP="00000000" w:rsidRDefault="00000000" w:rsidRPr="00000000" w14:paraId="00000073">
      <w:pPr>
        <w:spacing w:after="240" w:before="240" w:lineRule="auto"/>
        <w:rPr/>
      </w:pPr>
      <w:r w:rsidDel="00000000" w:rsidR="00000000" w:rsidRPr="00000000">
        <w:rPr>
          <w:b w:val="1"/>
          <w:rtl w:val="0"/>
        </w:rPr>
        <w:t xml:space="preserve">Answer</w:t>
      </w:r>
      <w:r w:rsidDel="00000000" w:rsidR="00000000" w:rsidRPr="00000000">
        <w:rPr>
          <w:rtl w:val="0"/>
        </w:rPr>
        <w:t xml:space="preserve">: C) Token Flow Control</w:t>
        <w:br w:type="textWrapping"/>
        <w:t xml:space="preserve"> </w:t>
      </w:r>
      <w:r w:rsidDel="00000000" w:rsidR="00000000" w:rsidRPr="00000000">
        <w:rPr>
          <w:b w:val="1"/>
          <w:rtl w:val="0"/>
        </w:rPr>
        <w:t xml:space="preserve">Explanation</w:t>
      </w:r>
      <w:r w:rsidDel="00000000" w:rsidR="00000000" w:rsidRPr="00000000">
        <w:rPr>
          <w:rtl w:val="0"/>
        </w:rPr>
        <w:t xml:space="preserve">: Token Flow Control is not a Fibre Channel mechanism. BB-BCN, EE-ECN, and PFC are the primary methods used.</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y1r5j6l2m5oz" w:id="28"/>
      <w:bookmarkEnd w:id="28"/>
      <w:r w:rsidDel="00000000" w:rsidR="00000000" w:rsidRPr="00000000">
        <w:rPr>
          <w:b w:val="1"/>
          <w:color w:val="000000"/>
          <w:sz w:val="26"/>
          <w:szCs w:val="26"/>
          <w:rtl w:val="0"/>
        </w:rPr>
        <w:t xml:space="preserve">28. What role do credits play in Buffer-to-Buffer Flow Control?</w:t>
      </w:r>
    </w:p>
    <w:p w:rsidR="00000000" w:rsidDel="00000000" w:rsidP="00000000" w:rsidRDefault="00000000" w:rsidRPr="00000000" w14:paraId="00000076">
      <w:pPr>
        <w:spacing w:after="240" w:before="240" w:lineRule="auto"/>
        <w:rPr/>
      </w:pPr>
      <w:r w:rsidDel="00000000" w:rsidR="00000000" w:rsidRPr="00000000">
        <w:rPr>
          <w:rtl w:val="0"/>
        </w:rPr>
        <w:t xml:space="preserve">A) They indicate the maximum buffer space used</w:t>
        <w:br w:type="textWrapping"/>
        <w:t xml:space="preserve"> B) They determine the sender's transmission rate</w:t>
        <w:br w:type="textWrapping"/>
        <w:t xml:space="preserve"> C) They signal when the receiver can accept more data</w:t>
        <w:br w:type="textWrapping"/>
        <w:t xml:space="preserve"> D) They control the number of frames the receiver can handle</w:t>
      </w:r>
    </w:p>
    <w:p w:rsidR="00000000" w:rsidDel="00000000" w:rsidP="00000000" w:rsidRDefault="00000000" w:rsidRPr="00000000" w14:paraId="00000077">
      <w:pPr>
        <w:spacing w:after="240" w:before="240" w:lineRule="auto"/>
        <w:rPr/>
      </w:pPr>
      <w:r w:rsidDel="00000000" w:rsidR="00000000" w:rsidRPr="00000000">
        <w:rPr>
          <w:b w:val="1"/>
          <w:rtl w:val="0"/>
        </w:rPr>
        <w:t xml:space="preserve">Answer</w:t>
      </w:r>
      <w:r w:rsidDel="00000000" w:rsidR="00000000" w:rsidRPr="00000000">
        <w:rPr>
          <w:rtl w:val="0"/>
        </w:rPr>
        <w:t xml:space="preserve">: C) They signal when the receiver can accept more data</w:t>
        <w:br w:type="textWrapping"/>
        <w:t xml:space="preserve"> </w:t>
      </w:r>
      <w:r w:rsidDel="00000000" w:rsidR="00000000" w:rsidRPr="00000000">
        <w:rPr>
          <w:b w:val="1"/>
          <w:rtl w:val="0"/>
        </w:rPr>
        <w:t xml:space="preserve">Explanation</w:t>
      </w:r>
      <w:r w:rsidDel="00000000" w:rsidR="00000000" w:rsidRPr="00000000">
        <w:rPr>
          <w:rtl w:val="0"/>
        </w:rPr>
        <w:t xml:space="preserve">: Credits signal the sender on how many frames it can send based on the receiver's available buffer capacity.</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c1z6aeuaafy" w:id="29"/>
      <w:bookmarkEnd w:id="29"/>
      <w:r w:rsidDel="00000000" w:rsidR="00000000" w:rsidRPr="00000000">
        <w:rPr>
          <w:b w:val="1"/>
          <w:color w:val="000000"/>
          <w:sz w:val="26"/>
          <w:szCs w:val="26"/>
          <w:rtl w:val="0"/>
        </w:rPr>
        <w:t xml:space="preserve">29. Which of the following is the result of excessive flow control pause frames?</w:t>
      </w:r>
    </w:p>
    <w:p w:rsidR="00000000" w:rsidDel="00000000" w:rsidP="00000000" w:rsidRDefault="00000000" w:rsidRPr="00000000" w14:paraId="0000007A">
      <w:pPr>
        <w:spacing w:after="240" w:before="240" w:lineRule="auto"/>
        <w:rPr/>
      </w:pPr>
      <w:r w:rsidDel="00000000" w:rsidR="00000000" w:rsidRPr="00000000">
        <w:rPr>
          <w:rtl w:val="0"/>
        </w:rPr>
        <w:t xml:space="preserve">A) Increased throughput</w:t>
        <w:br w:type="textWrapping"/>
        <w:t xml:space="preserve"> B) Network congestion and potential delays</w:t>
        <w:br w:type="textWrapping"/>
        <w:t xml:space="preserve"> C) Improved data integrity</w:t>
        <w:br w:type="textWrapping"/>
        <w:t xml:space="preserve"> D) More devices connected to the network</w:t>
      </w:r>
    </w:p>
    <w:p w:rsidR="00000000" w:rsidDel="00000000" w:rsidP="00000000" w:rsidRDefault="00000000" w:rsidRPr="00000000" w14:paraId="0000007B">
      <w:pPr>
        <w:spacing w:after="240" w:before="240" w:lineRule="auto"/>
        <w:rPr/>
      </w:pPr>
      <w:r w:rsidDel="00000000" w:rsidR="00000000" w:rsidRPr="00000000">
        <w:rPr>
          <w:b w:val="1"/>
          <w:rtl w:val="0"/>
        </w:rPr>
        <w:t xml:space="preserve">Answer</w:t>
      </w:r>
      <w:r w:rsidDel="00000000" w:rsidR="00000000" w:rsidRPr="00000000">
        <w:rPr>
          <w:rtl w:val="0"/>
        </w:rPr>
        <w:t xml:space="preserve">: B) Network congestion and potential delays</w:t>
        <w:br w:type="textWrapping"/>
        <w:t xml:space="preserve"> </w:t>
      </w:r>
      <w:r w:rsidDel="00000000" w:rsidR="00000000" w:rsidRPr="00000000">
        <w:rPr>
          <w:b w:val="1"/>
          <w:rtl w:val="0"/>
        </w:rPr>
        <w:t xml:space="preserve">Explanation</w:t>
      </w:r>
      <w:r w:rsidDel="00000000" w:rsidR="00000000" w:rsidRPr="00000000">
        <w:rPr>
          <w:rtl w:val="0"/>
        </w:rPr>
        <w:t xml:space="preserve">: Excessive pause frames can cause delays and disrupt the flow of data, resulting in congestion.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Classes of Service in Fibre Channel</w:t>
      </w:r>
      <w:r w:rsidDel="00000000" w:rsidR="00000000" w:rsidRPr="00000000">
        <w:rPr>
          <w:sz w:val="32"/>
          <w:szCs w:val="32"/>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Here are 50 multiple-choice questions (MCQs) on </w:t>
      </w:r>
      <w:r w:rsidDel="00000000" w:rsidR="00000000" w:rsidRPr="00000000">
        <w:rPr>
          <w:b w:val="1"/>
          <w:rtl w:val="0"/>
        </w:rPr>
        <w:t xml:space="preserve">Classes of Service in Fibre Channel</w:t>
      </w:r>
      <w:r w:rsidDel="00000000" w:rsidR="00000000" w:rsidRPr="00000000">
        <w:rPr>
          <w:rtl w:val="0"/>
        </w:rPr>
        <w:t xml:space="preserve">, each with simple explanations: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uprmteo91i6m" w:id="30"/>
      <w:bookmarkEnd w:id="30"/>
      <w:r w:rsidDel="00000000" w:rsidR="00000000" w:rsidRPr="00000000">
        <w:rPr>
          <w:b w:val="1"/>
          <w:color w:val="000000"/>
          <w:sz w:val="26"/>
          <w:szCs w:val="26"/>
          <w:rtl w:val="0"/>
        </w:rPr>
        <w:t xml:space="preserve">1. Which of the following is the primary function of Class 1 in Fibre Channel?</w:t>
      </w:r>
    </w:p>
    <w:p w:rsidR="00000000" w:rsidDel="00000000" w:rsidP="00000000" w:rsidRDefault="00000000" w:rsidRPr="00000000" w14:paraId="00000083">
      <w:pPr>
        <w:spacing w:after="240" w:before="240" w:lineRule="auto"/>
        <w:rPr/>
      </w:pPr>
      <w:r w:rsidDel="00000000" w:rsidR="00000000" w:rsidRPr="00000000">
        <w:rPr>
          <w:rtl w:val="0"/>
        </w:rPr>
        <w:t xml:space="preserve">A) Unreliable data transfer</w:t>
        <w:br w:type="textWrapping"/>
        <w:t xml:space="preserve"> B) Dedicated, full-duplex, reliable communication</w:t>
        <w:br w:type="textWrapping"/>
        <w:t xml:space="preserve"> C) Connectionless service</w:t>
        <w:br w:type="textWrapping"/>
        <w:t xml:space="preserve"> D) Best-effort data transmission</w:t>
        <w:br w:type="textWrapping"/>
        <w:t xml:space="preserve"> </w:t>
      </w:r>
      <w:r w:rsidDel="00000000" w:rsidR="00000000" w:rsidRPr="00000000">
        <w:rPr>
          <w:b w:val="1"/>
          <w:rtl w:val="0"/>
        </w:rPr>
        <w:t xml:space="preserve">Answer:</w:t>
      </w:r>
      <w:r w:rsidDel="00000000" w:rsidR="00000000" w:rsidRPr="00000000">
        <w:rPr>
          <w:rtl w:val="0"/>
        </w:rPr>
        <w:t xml:space="preserve"> B) Dedicated, full-duplex, reliable communication</w:t>
        <w:br w:type="textWrapping"/>
        <w:t xml:space="preserve"> </w:t>
      </w:r>
      <w:r w:rsidDel="00000000" w:rsidR="00000000" w:rsidRPr="00000000">
        <w:rPr>
          <w:b w:val="1"/>
          <w:rtl w:val="0"/>
        </w:rPr>
        <w:t xml:space="preserve">Explanation:</w:t>
      </w:r>
      <w:r w:rsidDel="00000000" w:rsidR="00000000" w:rsidRPr="00000000">
        <w:rPr>
          <w:rtl w:val="0"/>
        </w:rPr>
        <w:t xml:space="preserve"> Class 1 provides a reliable, dedicated connection with full-duplex communication between devices.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5az8tjm0h4fc" w:id="31"/>
      <w:bookmarkEnd w:id="31"/>
      <w:r w:rsidDel="00000000" w:rsidR="00000000" w:rsidRPr="00000000">
        <w:rPr>
          <w:b w:val="1"/>
          <w:color w:val="000000"/>
          <w:sz w:val="26"/>
          <w:szCs w:val="26"/>
          <w:rtl w:val="0"/>
        </w:rPr>
        <w:t xml:space="preserve">2. What is the main feature of Class 2 service in Fibre Channel?</w:t>
      </w:r>
    </w:p>
    <w:p w:rsidR="00000000" w:rsidDel="00000000" w:rsidP="00000000" w:rsidRDefault="00000000" w:rsidRPr="00000000" w14:paraId="00000086">
      <w:pPr>
        <w:spacing w:after="240" w:before="240" w:lineRule="auto"/>
        <w:rPr/>
      </w:pPr>
      <w:r w:rsidDel="00000000" w:rsidR="00000000" w:rsidRPr="00000000">
        <w:rPr>
          <w:rtl w:val="0"/>
        </w:rPr>
        <w:t xml:space="preserve">A) Connectionless communication</w:t>
        <w:br w:type="textWrapping"/>
        <w:t xml:space="preserve"> B) Frame sequencing and acknowledgment</w:t>
        <w:br w:type="textWrapping"/>
        <w:t xml:space="preserve"> C) Unreliable communication</w:t>
        <w:br w:type="textWrapping"/>
        <w:t xml:space="preserve"> D) Best-effort data transfer</w:t>
        <w:br w:type="textWrapping"/>
        <w:t xml:space="preserve"> </w:t>
      </w:r>
      <w:r w:rsidDel="00000000" w:rsidR="00000000" w:rsidRPr="00000000">
        <w:rPr>
          <w:b w:val="1"/>
          <w:rtl w:val="0"/>
        </w:rPr>
        <w:t xml:space="preserve">Answer:</w:t>
      </w:r>
      <w:r w:rsidDel="00000000" w:rsidR="00000000" w:rsidRPr="00000000">
        <w:rPr>
          <w:rtl w:val="0"/>
        </w:rPr>
        <w:t xml:space="preserve"> B) Frame sequencing and acknowledgment</w:t>
        <w:br w:type="textWrapping"/>
        <w:t xml:space="preserve"> </w:t>
      </w:r>
      <w:r w:rsidDel="00000000" w:rsidR="00000000" w:rsidRPr="00000000">
        <w:rPr>
          <w:b w:val="1"/>
          <w:rtl w:val="0"/>
        </w:rPr>
        <w:t xml:space="preserve">Explanation:</w:t>
      </w:r>
      <w:r w:rsidDel="00000000" w:rsidR="00000000" w:rsidRPr="00000000">
        <w:rPr>
          <w:rtl w:val="0"/>
        </w:rPr>
        <w:t xml:space="preserve"> Class 2 ensures reliable, ordered delivery of frames, with acknowledgment of successful delivery.</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wmssbledhsq5" w:id="32"/>
      <w:bookmarkEnd w:id="32"/>
      <w:r w:rsidDel="00000000" w:rsidR="00000000" w:rsidRPr="00000000">
        <w:rPr>
          <w:b w:val="1"/>
          <w:color w:val="000000"/>
          <w:sz w:val="26"/>
          <w:szCs w:val="26"/>
          <w:rtl w:val="0"/>
        </w:rPr>
        <w:t xml:space="preserve">3. Which class of service in Fibre Channel is connectionless and does not guarantee frame delivery?</w:t>
      </w:r>
    </w:p>
    <w:p w:rsidR="00000000" w:rsidDel="00000000" w:rsidP="00000000" w:rsidRDefault="00000000" w:rsidRPr="00000000" w14:paraId="00000089">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C) Class 3</w:t>
        <w:br w:type="textWrapping"/>
        <w:t xml:space="preserve"> </w:t>
      </w:r>
      <w:r w:rsidDel="00000000" w:rsidR="00000000" w:rsidRPr="00000000">
        <w:rPr>
          <w:b w:val="1"/>
          <w:rtl w:val="0"/>
        </w:rPr>
        <w:t xml:space="preserve">Explanation:</w:t>
      </w:r>
      <w:r w:rsidDel="00000000" w:rsidR="00000000" w:rsidRPr="00000000">
        <w:rPr>
          <w:rtl w:val="0"/>
        </w:rPr>
        <w:t xml:space="preserve"> Class 3 is connectionless and does not guarantee delivery or frame order.</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fhvlchoasye0" w:id="33"/>
      <w:bookmarkEnd w:id="33"/>
      <w:r w:rsidDel="00000000" w:rsidR="00000000" w:rsidRPr="00000000">
        <w:rPr>
          <w:b w:val="1"/>
          <w:color w:val="000000"/>
          <w:sz w:val="26"/>
          <w:szCs w:val="26"/>
          <w:rtl w:val="0"/>
        </w:rPr>
        <w:t xml:space="preserve">4. Which of the following classes of service is typically used for real-time data applications requiring low latency?</w:t>
      </w:r>
    </w:p>
    <w:p w:rsidR="00000000" w:rsidDel="00000000" w:rsidP="00000000" w:rsidRDefault="00000000" w:rsidRPr="00000000" w14:paraId="0000008C">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A) Class 1</w:t>
        <w:br w:type="textWrapping"/>
        <w:t xml:space="preserve"> </w:t>
      </w:r>
      <w:r w:rsidDel="00000000" w:rsidR="00000000" w:rsidRPr="00000000">
        <w:rPr>
          <w:b w:val="1"/>
          <w:rtl w:val="0"/>
        </w:rPr>
        <w:t xml:space="preserve">Explanation:</w:t>
      </w:r>
      <w:r w:rsidDel="00000000" w:rsidR="00000000" w:rsidRPr="00000000">
        <w:rPr>
          <w:rtl w:val="0"/>
        </w:rPr>
        <w:t xml:space="preserve"> Class 1 provides a dedicated connection with low-latency for real-time applications.</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r6jei9nydqpr" w:id="34"/>
      <w:bookmarkEnd w:id="34"/>
      <w:r w:rsidDel="00000000" w:rsidR="00000000" w:rsidRPr="00000000">
        <w:rPr>
          <w:b w:val="1"/>
          <w:color w:val="000000"/>
          <w:sz w:val="26"/>
          <w:szCs w:val="26"/>
          <w:rtl w:val="0"/>
        </w:rPr>
        <w:t xml:space="preserve">5. In which class of service does Fibre Channel provide a public loop environment?</w:t>
      </w:r>
    </w:p>
    <w:p w:rsidR="00000000" w:rsidDel="00000000" w:rsidP="00000000" w:rsidRDefault="00000000" w:rsidRPr="00000000" w14:paraId="0000008F">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D) Class 4</w:t>
        <w:br w:type="textWrapping"/>
        <w:t xml:space="preserve"> </w:t>
      </w:r>
      <w:r w:rsidDel="00000000" w:rsidR="00000000" w:rsidRPr="00000000">
        <w:rPr>
          <w:b w:val="1"/>
          <w:rtl w:val="0"/>
        </w:rPr>
        <w:t xml:space="preserve">Explanation:</w:t>
      </w:r>
      <w:r w:rsidDel="00000000" w:rsidR="00000000" w:rsidRPr="00000000">
        <w:rPr>
          <w:rtl w:val="0"/>
        </w:rPr>
        <w:t xml:space="preserve"> Class 4 is used in a shared loop environment (Arbitrated Loop) for multiple devices.</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ti8dqh4wogys" w:id="35"/>
      <w:bookmarkEnd w:id="35"/>
      <w:r w:rsidDel="00000000" w:rsidR="00000000" w:rsidRPr="00000000">
        <w:rPr>
          <w:b w:val="1"/>
          <w:color w:val="000000"/>
          <w:sz w:val="26"/>
          <w:szCs w:val="26"/>
          <w:rtl w:val="0"/>
        </w:rPr>
        <w:t xml:space="preserve">6. What happens if the receiver in Class 1 service fails to receive data?</w:t>
      </w:r>
    </w:p>
    <w:p w:rsidR="00000000" w:rsidDel="00000000" w:rsidP="00000000" w:rsidRDefault="00000000" w:rsidRPr="00000000" w14:paraId="00000092">
      <w:pPr>
        <w:spacing w:after="240" w:before="240" w:lineRule="auto"/>
        <w:rPr/>
      </w:pPr>
      <w:r w:rsidDel="00000000" w:rsidR="00000000" w:rsidRPr="00000000">
        <w:rPr>
          <w:rtl w:val="0"/>
        </w:rPr>
        <w:t xml:space="preserve">A) Data is resent automatically</w:t>
        <w:br w:type="textWrapping"/>
        <w:t xml:space="preserve"> B) Data is lost</w:t>
        <w:br w:type="textWrapping"/>
        <w:t xml:space="preserve"> C) The sender is notified for re-transmission</w:t>
        <w:br w:type="textWrapping"/>
        <w:t xml:space="preserve"> D) No action is taken</w:t>
        <w:br w:type="textWrapping"/>
        <w:t xml:space="preserve"> </w:t>
      </w:r>
      <w:r w:rsidDel="00000000" w:rsidR="00000000" w:rsidRPr="00000000">
        <w:rPr>
          <w:b w:val="1"/>
          <w:rtl w:val="0"/>
        </w:rPr>
        <w:t xml:space="preserve">Answer:</w:t>
      </w:r>
      <w:r w:rsidDel="00000000" w:rsidR="00000000" w:rsidRPr="00000000">
        <w:rPr>
          <w:rtl w:val="0"/>
        </w:rPr>
        <w:t xml:space="preserve"> A) Data is resent automatically</w:t>
        <w:br w:type="textWrapping"/>
        <w:t xml:space="preserve"> </w:t>
      </w:r>
      <w:r w:rsidDel="00000000" w:rsidR="00000000" w:rsidRPr="00000000">
        <w:rPr>
          <w:b w:val="1"/>
          <w:rtl w:val="0"/>
        </w:rPr>
        <w:t xml:space="preserve">Explanation:</w:t>
      </w:r>
      <w:r w:rsidDel="00000000" w:rsidR="00000000" w:rsidRPr="00000000">
        <w:rPr>
          <w:rtl w:val="0"/>
        </w:rPr>
        <w:t xml:space="preserve"> Class 1 guarantees reliable data transfer, and retransmission happens if the receiver doesn't get the data.</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bxynpvf3st09" w:id="36"/>
      <w:bookmarkEnd w:id="36"/>
      <w:r w:rsidDel="00000000" w:rsidR="00000000" w:rsidRPr="00000000">
        <w:rPr>
          <w:b w:val="1"/>
          <w:color w:val="000000"/>
          <w:sz w:val="26"/>
          <w:szCs w:val="26"/>
          <w:rtl w:val="0"/>
        </w:rPr>
        <w:t xml:space="preserve">7. Which class of service is most suitable for large file transfers where some data loss is acceptable?</w:t>
      </w:r>
    </w:p>
    <w:p w:rsidR="00000000" w:rsidDel="00000000" w:rsidP="00000000" w:rsidRDefault="00000000" w:rsidRPr="00000000" w14:paraId="00000095">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C) Class 3</w:t>
        <w:br w:type="textWrapping"/>
        <w:t xml:space="preserve"> </w:t>
      </w:r>
      <w:r w:rsidDel="00000000" w:rsidR="00000000" w:rsidRPr="00000000">
        <w:rPr>
          <w:b w:val="1"/>
          <w:rtl w:val="0"/>
        </w:rPr>
        <w:t xml:space="preserve">Explanation:</w:t>
      </w:r>
      <w:r w:rsidDel="00000000" w:rsidR="00000000" w:rsidRPr="00000000">
        <w:rPr>
          <w:rtl w:val="0"/>
        </w:rPr>
        <w:t xml:space="preserve"> Class 3 is ideal for bulk transfers where data loss is tolerated and speed is prioritized.</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kjcpssnjby27" w:id="37"/>
      <w:bookmarkEnd w:id="37"/>
      <w:r w:rsidDel="00000000" w:rsidR="00000000" w:rsidRPr="00000000">
        <w:rPr>
          <w:b w:val="1"/>
          <w:color w:val="000000"/>
          <w:sz w:val="26"/>
          <w:szCs w:val="26"/>
          <w:rtl w:val="0"/>
        </w:rPr>
        <w:t xml:space="preserve">8. Which Fibre Channel class guarantees the ordering of data frames?</w:t>
      </w:r>
    </w:p>
    <w:p w:rsidR="00000000" w:rsidDel="00000000" w:rsidP="00000000" w:rsidRDefault="00000000" w:rsidRPr="00000000" w14:paraId="00000098">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B) Class 2</w:t>
        <w:br w:type="textWrapping"/>
        <w:t xml:space="preserve"> </w:t>
      </w:r>
      <w:r w:rsidDel="00000000" w:rsidR="00000000" w:rsidRPr="00000000">
        <w:rPr>
          <w:b w:val="1"/>
          <w:rtl w:val="0"/>
        </w:rPr>
        <w:t xml:space="preserve">Explanation:</w:t>
      </w:r>
      <w:r w:rsidDel="00000000" w:rsidR="00000000" w:rsidRPr="00000000">
        <w:rPr>
          <w:rtl w:val="0"/>
        </w:rPr>
        <w:t xml:space="preserve"> Class 2 ensures that frames are delivered in the correct order and includes error recovery.</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gwwyca82bley" w:id="38"/>
      <w:bookmarkEnd w:id="38"/>
      <w:r w:rsidDel="00000000" w:rsidR="00000000" w:rsidRPr="00000000">
        <w:rPr>
          <w:b w:val="1"/>
          <w:color w:val="000000"/>
          <w:sz w:val="26"/>
          <w:szCs w:val="26"/>
          <w:rtl w:val="0"/>
        </w:rPr>
        <w:t xml:space="preserve">9. Which of the following is a key characteristic of Class 3 service in Fibre Channel?</w:t>
      </w:r>
    </w:p>
    <w:p w:rsidR="00000000" w:rsidDel="00000000" w:rsidP="00000000" w:rsidRDefault="00000000" w:rsidRPr="00000000" w14:paraId="0000009B">
      <w:pPr>
        <w:spacing w:after="240" w:before="240" w:lineRule="auto"/>
        <w:rPr/>
      </w:pPr>
      <w:r w:rsidDel="00000000" w:rsidR="00000000" w:rsidRPr="00000000">
        <w:rPr>
          <w:rtl w:val="0"/>
        </w:rPr>
        <w:t xml:space="preserve">A) Low latency</w:t>
        <w:br w:type="textWrapping"/>
        <w:t xml:space="preserve"> B) Unreliable delivery</w:t>
        <w:br w:type="textWrapping"/>
        <w:t xml:space="preserve"> C) Connection-oriented</w:t>
        <w:br w:type="textWrapping"/>
        <w:t xml:space="preserve"> D) Guaranteed frame order</w:t>
        <w:br w:type="textWrapping"/>
        <w:t xml:space="preserve"> </w:t>
      </w:r>
      <w:r w:rsidDel="00000000" w:rsidR="00000000" w:rsidRPr="00000000">
        <w:rPr>
          <w:b w:val="1"/>
          <w:rtl w:val="0"/>
        </w:rPr>
        <w:t xml:space="preserve">Answer:</w:t>
      </w:r>
      <w:r w:rsidDel="00000000" w:rsidR="00000000" w:rsidRPr="00000000">
        <w:rPr>
          <w:rtl w:val="0"/>
        </w:rPr>
        <w:t xml:space="preserve"> B) Unreliable delivery</w:t>
        <w:br w:type="textWrapping"/>
        <w:t xml:space="preserve"> </w:t>
      </w:r>
      <w:r w:rsidDel="00000000" w:rsidR="00000000" w:rsidRPr="00000000">
        <w:rPr>
          <w:b w:val="1"/>
          <w:rtl w:val="0"/>
        </w:rPr>
        <w:t xml:space="preserve">Explanation:</w:t>
      </w:r>
      <w:r w:rsidDel="00000000" w:rsidR="00000000" w:rsidRPr="00000000">
        <w:rPr>
          <w:rtl w:val="0"/>
        </w:rPr>
        <w:t xml:space="preserve"> Class 3 does not guarantee frame order or delivery; it's an unreliable, connectionless service.</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qhawunpl603h" w:id="39"/>
      <w:bookmarkEnd w:id="39"/>
      <w:r w:rsidDel="00000000" w:rsidR="00000000" w:rsidRPr="00000000">
        <w:rPr>
          <w:b w:val="1"/>
          <w:color w:val="000000"/>
          <w:sz w:val="26"/>
          <w:szCs w:val="26"/>
          <w:rtl w:val="0"/>
        </w:rPr>
        <w:t xml:space="preserve">10. What is the main purpose of Class 4 in Fibre Channel?</w:t>
      </w:r>
    </w:p>
    <w:p w:rsidR="00000000" w:rsidDel="00000000" w:rsidP="00000000" w:rsidRDefault="00000000" w:rsidRPr="00000000" w14:paraId="0000009E">
      <w:pPr>
        <w:spacing w:after="240" w:before="240" w:lineRule="auto"/>
        <w:rPr/>
      </w:pPr>
      <w:r w:rsidDel="00000000" w:rsidR="00000000" w:rsidRPr="00000000">
        <w:rPr>
          <w:rtl w:val="0"/>
        </w:rPr>
        <w:t xml:space="preserve">A) Reliable, point-to-point communication</w:t>
        <w:br w:type="textWrapping"/>
        <w:t xml:space="preserve"> B) Arbitrated loop environments</w:t>
        <w:br w:type="textWrapping"/>
        <w:t xml:space="preserve"> C) High-speed file transfer</w:t>
        <w:br w:type="textWrapping"/>
        <w:t xml:space="preserve"> D) Real-time data processing</w:t>
        <w:br w:type="textWrapping"/>
        <w:t xml:space="preserve"> </w:t>
      </w:r>
      <w:r w:rsidDel="00000000" w:rsidR="00000000" w:rsidRPr="00000000">
        <w:rPr>
          <w:b w:val="1"/>
          <w:rtl w:val="0"/>
        </w:rPr>
        <w:t xml:space="preserve">Answer:</w:t>
      </w:r>
      <w:r w:rsidDel="00000000" w:rsidR="00000000" w:rsidRPr="00000000">
        <w:rPr>
          <w:rtl w:val="0"/>
        </w:rPr>
        <w:t xml:space="preserve"> B) Arbitrated loop environments</w:t>
        <w:br w:type="textWrapping"/>
        <w:t xml:space="preserve"> </w:t>
      </w:r>
      <w:r w:rsidDel="00000000" w:rsidR="00000000" w:rsidRPr="00000000">
        <w:rPr>
          <w:b w:val="1"/>
          <w:rtl w:val="0"/>
        </w:rPr>
        <w:t xml:space="preserve">Explanation:</w:t>
      </w:r>
      <w:r w:rsidDel="00000000" w:rsidR="00000000" w:rsidRPr="00000000">
        <w:rPr>
          <w:rtl w:val="0"/>
        </w:rPr>
        <w:t xml:space="preserve"> Class 4 is used in Arbitrated Loop (FC-AL) environments for shared communication.</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hxut2tvqtd7g" w:id="40"/>
      <w:bookmarkEnd w:id="40"/>
      <w:r w:rsidDel="00000000" w:rsidR="00000000" w:rsidRPr="00000000">
        <w:rPr>
          <w:b w:val="1"/>
          <w:color w:val="000000"/>
          <w:sz w:val="26"/>
          <w:szCs w:val="26"/>
          <w:rtl w:val="0"/>
        </w:rPr>
        <w:t xml:space="preserve">11. In which of the following scenarios would Class 2 service be preferred?</w:t>
      </w:r>
    </w:p>
    <w:p w:rsidR="00000000" w:rsidDel="00000000" w:rsidP="00000000" w:rsidRDefault="00000000" w:rsidRPr="00000000" w14:paraId="000000A1">
      <w:pPr>
        <w:spacing w:after="240" w:before="240" w:lineRule="auto"/>
        <w:rPr/>
      </w:pPr>
      <w:r w:rsidDel="00000000" w:rsidR="00000000" w:rsidRPr="00000000">
        <w:rPr>
          <w:rtl w:val="0"/>
        </w:rPr>
        <w:t xml:space="preserve">A) Real-time, low-latency applications</w:t>
        <w:br w:type="textWrapping"/>
        <w:t xml:space="preserve"> B) High-volume, unreliable data transfer</w:t>
        <w:br w:type="textWrapping"/>
        <w:t xml:space="preserve"> C) Guaranteed delivery with frame sequencing</w:t>
        <w:br w:type="textWrapping"/>
        <w:t xml:space="preserve"> D) Shared loop-based environments</w:t>
        <w:br w:type="textWrapping"/>
        <w:t xml:space="preserve"> </w:t>
      </w:r>
      <w:r w:rsidDel="00000000" w:rsidR="00000000" w:rsidRPr="00000000">
        <w:rPr>
          <w:b w:val="1"/>
          <w:rtl w:val="0"/>
        </w:rPr>
        <w:t xml:space="preserve">Answer:</w:t>
      </w:r>
      <w:r w:rsidDel="00000000" w:rsidR="00000000" w:rsidRPr="00000000">
        <w:rPr>
          <w:rtl w:val="0"/>
        </w:rPr>
        <w:t xml:space="preserve"> C) Guaranteed delivery with frame sequencing</w:t>
        <w:br w:type="textWrapping"/>
        <w:t xml:space="preserve"> </w:t>
      </w:r>
      <w:r w:rsidDel="00000000" w:rsidR="00000000" w:rsidRPr="00000000">
        <w:rPr>
          <w:b w:val="1"/>
          <w:rtl w:val="0"/>
        </w:rPr>
        <w:t xml:space="preserve">Explanation:</w:t>
      </w:r>
      <w:r w:rsidDel="00000000" w:rsidR="00000000" w:rsidRPr="00000000">
        <w:rPr>
          <w:rtl w:val="0"/>
        </w:rPr>
        <w:t xml:space="preserve"> Class 2 is reliable and ensures ordered delivery of frames.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byykg1cnuxpk" w:id="41"/>
      <w:bookmarkEnd w:id="41"/>
      <w:r w:rsidDel="00000000" w:rsidR="00000000" w:rsidRPr="00000000">
        <w:rPr>
          <w:b w:val="1"/>
          <w:color w:val="000000"/>
          <w:sz w:val="26"/>
          <w:szCs w:val="26"/>
          <w:rtl w:val="0"/>
        </w:rPr>
        <w:t xml:space="preserve">12. Which Fibre Channel class is used for connectionless communication where frames are not acknowledged?</w:t>
      </w:r>
    </w:p>
    <w:p w:rsidR="00000000" w:rsidDel="00000000" w:rsidP="00000000" w:rsidRDefault="00000000" w:rsidRPr="00000000" w14:paraId="000000A4">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C) Class 3</w:t>
        <w:br w:type="textWrapping"/>
        <w:t xml:space="preserve"> </w:t>
      </w:r>
      <w:r w:rsidDel="00000000" w:rsidR="00000000" w:rsidRPr="00000000">
        <w:rPr>
          <w:b w:val="1"/>
          <w:rtl w:val="0"/>
        </w:rPr>
        <w:t xml:space="preserve">Explanation:</w:t>
      </w:r>
      <w:r w:rsidDel="00000000" w:rsidR="00000000" w:rsidRPr="00000000">
        <w:rPr>
          <w:rtl w:val="0"/>
        </w:rPr>
        <w:t xml:space="preserve"> Class 3 is connectionless and does not acknowledge frames.</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lg7tt1447vh9" w:id="42"/>
      <w:bookmarkEnd w:id="42"/>
      <w:r w:rsidDel="00000000" w:rsidR="00000000" w:rsidRPr="00000000">
        <w:rPr>
          <w:b w:val="1"/>
          <w:color w:val="000000"/>
          <w:sz w:val="26"/>
          <w:szCs w:val="26"/>
          <w:rtl w:val="0"/>
        </w:rPr>
        <w:t xml:space="preserve">13. Which of the following classes of service would be used for high-priority, mission-critical applications in Fibre Channel?</w:t>
      </w:r>
    </w:p>
    <w:p w:rsidR="00000000" w:rsidDel="00000000" w:rsidP="00000000" w:rsidRDefault="00000000" w:rsidRPr="00000000" w14:paraId="000000A7">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A) Class 1</w:t>
        <w:br w:type="textWrapping"/>
        <w:t xml:space="preserve"> </w:t>
      </w:r>
      <w:r w:rsidDel="00000000" w:rsidR="00000000" w:rsidRPr="00000000">
        <w:rPr>
          <w:b w:val="1"/>
          <w:rtl w:val="0"/>
        </w:rPr>
        <w:t xml:space="preserve">Explanation:</w:t>
      </w:r>
      <w:r w:rsidDel="00000000" w:rsidR="00000000" w:rsidRPr="00000000">
        <w:rPr>
          <w:rtl w:val="0"/>
        </w:rPr>
        <w:t xml:space="preserve"> Class 1 is dedicated and ensures reliable, low-latency communication for high-priority applications.</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hse8fpt1qaha" w:id="43"/>
      <w:bookmarkEnd w:id="43"/>
      <w:r w:rsidDel="00000000" w:rsidR="00000000" w:rsidRPr="00000000">
        <w:rPr>
          <w:b w:val="1"/>
          <w:color w:val="000000"/>
          <w:sz w:val="26"/>
          <w:szCs w:val="26"/>
          <w:rtl w:val="0"/>
        </w:rPr>
        <w:t xml:space="preserve">14. What is the primary advantage of using Class 1 over Class 2?</w:t>
      </w:r>
    </w:p>
    <w:p w:rsidR="00000000" w:rsidDel="00000000" w:rsidP="00000000" w:rsidRDefault="00000000" w:rsidRPr="00000000" w14:paraId="000000AA">
      <w:pPr>
        <w:spacing w:after="240" w:before="240" w:lineRule="auto"/>
        <w:rPr/>
      </w:pPr>
      <w:r w:rsidDel="00000000" w:rsidR="00000000" w:rsidRPr="00000000">
        <w:rPr>
          <w:rtl w:val="0"/>
        </w:rPr>
        <w:t xml:space="preserve">A) Low-latency communication</w:t>
        <w:br w:type="textWrapping"/>
        <w:t xml:space="preserve"> B) Unacknowledged frames</w:t>
        <w:br w:type="textWrapping"/>
        <w:t xml:space="preserve"> C) Better bulk data transfer</w:t>
        <w:br w:type="textWrapping"/>
        <w:t xml:space="preserve"> D) Shared loop capability</w:t>
        <w:br w:type="textWrapping"/>
        <w:t xml:space="preserve"> </w:t>
      </w:r>
      <w:r w:rsidDel="00000000" w:rsidR="00000000" w:rsidRPr="00000000">
        <w:rPr>
          <w:b w:val="1"/>
          <w:rtl w:val="0"/>
        </w:rPr>
        <w:t xml:space="preserve">Answer:</w:t>
      </w:r>
      <w:r w:rsidDel="00000000" w:rsidR="00000000" w:rsidRPr="00000000">
        <w:rPr>
          <w:rtl w:val="0"/>
        </w:rPr>
        <w:t xml:space="preserve"> A) Low-latency communication</w:t>
        <w:br w:type="textWrapping"/>
        <w:t xml:space="preserve"> </w:t>
      </w:r>
      <w:r w:rsidDel="00000000" w:rsidR="00000000" w:rsidRPr="00000000">
        <w:rPr>
          <w:b w:val="1"/>
          <w:rtl w:val="0"/>
        </w:rPr>
        <w:t xml:space="preserve">Explanation:</w:t>
      </w:r>
      <w:r w:rsidDel="00000000" w:rsidR="00000000" w:rsidRPr="00000000">
        <w:rPr>
          <w:rtl w:val="0"/>
        </w:rPr>
        <w:t xml:space="preserve"> Class 1 offers low-latency, dedicated communication for time-sensitive applications.</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umhhvjnet6cn" w:id="44"/>
      <w:bookmarkEnd w:id="44"/>
      <w:r w:rsidDel="00000000" w:rsidR="00000000" w:rsidRPr="00000000">
        <w:rPr>
          <w:b w:val="1"/>
          <w:color w:val="000000"/>
          <w:sz w:val="26"/>
          <w:szCs w:val="26"/>
          <w:rtl w:val="0"/>
        </w:rPr>
        <w:t xml:space="preserve">15. Which Fibre Channel service is typically used for bulk data transfer with minimal overhead?</w:t>
      </w:r>
    </w:p>
    <w:p w:rsidR="00000000" w:rsidDel="00000000" w:rsidP="00000000" w:rsidRDefault="00000000" w:rsidRPr="00000000" w14:paraId="000000AD">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C) Class 3</w:t>
        <w:br w:type="textWrapping"/>
        <w:t xml:space="preserve"> </w:t>
      </w:r>
      <w:r w:rsidDel="00000000" w:rsidR="00000000" w:rsidRPr="00000000">
        <w:rPr>
          <w:b w:val="1"/>
          <w:rtl w:val="0"/>
        </w:rPr>
        <w:t xml:space="preserve">Explanation:</w:t>
      </w:r>
      <w:r w:rsidDel="00000000" w:rsidR="00000000" w:rsidRPr="00000000">
        <w:rPr>
          <w:rtl w:val="0"/>
        </w:rPr>
        <w:t xml:space="preserve"> Class 3 is designed for bulk data transfer, where speed is more important than reliability.</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8tx4s9wxc0c8" w:id="45"/>
      <w:bookmarkEnd w:id="45"/>
      <w:r w:rsidDel="00000000" w:rsidR="00000000" w:rsidRPr="00000000">
        <w:rPr>
          <w:b w:val="1"/>
          <w:color w:val="000000"/>
          <w:sz w:val="26"/>
          <w:szCs w:val="26"/>
          <w:rtl w:val="0"/>
        </w:rPr>
        <w:t xml:space="preserve">16. In which of the following cases is Class 4 service most useful?</w:t>
      </w:r>
    </w:p>
    <w:p w:rsidR="00000000" w:rsidDel="00000000" w:rsidP="00000000" w:rsidRDefault="00000000" w:rsidRPr="00000000" w14:paraId="000000B0">
      <w:pPr>
        <w:spacing w:after="240" w:before="240" w:lineRule="auto"/>
        <w:rPr/>
      </w:pPr>
      <w:r w:rsidDel="00000000" w:rsidR="00000000" w:rsidRPr="00000000">
        <w:rPr>
          <w:rtl w:val="0"/>
        </w:rPr>
        <w:t xml:space="preserve">A) Point-to-point dedicated connections</w:t>
        <w:br w:type="textWrapping"/>
        <w:t xml:space="preserve"> B) Real-time communication</w:t>
        <w:br w:type="textWrapping"/>
        <w:t xml:space="preserve"> C) Shared loop topologies</w:t>
        <w:br w:type="textWrapping"/>
        <w:t xml:space="preserve"> D) Connection-oriented, ordered services</w:t>
        <w:br w:type="textWrapping"/>
        <w:t xml:space="preserve"> </w:t>
      </w:r>
      <w:r w:rsidDel="00000000" w:rsidR="00000000" w:rsidRPr="00000000">
        <w:rPr>
          <w:b w:val="1"/>
          <w:rtl w:val="0"/>
        </w:rPr>
        <w:t xml:space="preserve">Answer:</w:t>
      </w:r>
      <w:r w:rsidDel="00000000" w:rsidR="00000000" w:rsidRPr="00000000">
        <w:rPr>
          <w:rtl w:val="0"/>
        </w:rPr>
        <w:t xml:space="preserve"> C) Shared loop topologies</w:t>
        <w:br w:type="textWrapping"/>
        <w:t xml:space="preserve"> </w:t>
      </w:r>
      <w:r w:rsidDel="00000000" w:rsidR="00000000" w:rsidRPr="00000000">
        <w:rPr>
          <w:b w:val="1"/>
          <w:rtl w:val="0"/>
        </w:rPr>
        <w:t xml:space="preserve">Explanation:</w:t>
      </w:r>
      <w:r w:rsidDel="00000000" w:rsidR="00000000" w:rsidRPr="00000000">
        <w:rPr>
          <w:rtl w:val="0"/>
        </w:rPr>
        <w:t xml:space="preserve"> Class 4 is used in Fibre Channel Arbitrated Loop (FC-AL) environments for shared communication.</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dlteo2b3ic5e" w:id="46"/>
      <w:bookmarkEnd w:id="46"/>
      <w:r w:rsidDel="00000000" w:rsidR="00000000" w:rsidRPr="00000000">
        <w:rPr>
          <w:b w:val="1"/>
          <w:color w:val="000000"/>
          <w:sz w:val="26"/>
          <w:szCs w:val="26"/>
          <w:rtl w:val="0"/>
        </w:rPr>
        <w:t xml:space="preserve">17. What does Fibre Channel Class 2 guarantee about data delivery?</w:t>
      </w:r>
    </w:p>
    <w:p w:rsidR="00000000" w:rsidDel="00000000" w:rsidP="00000000" w:rsidRDefault="00000000" w:rsidRPr="00000000" w14:paraId="000000B3">
      <w:pPr>
        <w:spacing w:after="240" w:before="240" w:lineRule="auto"/>
        <w:rPr/>
      </w:pPr>
      <w:r w:rsidDel="00000000" w:rsidR="00000000" w:rsidRPr="00000000">
        <w:rPr>
          <w:rtl w:val="0"/>
        </w:rPr>
        <w:t xml:space="preserve">A) Connectionless communication</w:t>
        <w:br w:type="textWrapping"/>
        <w:t xml:space="preserve"> B) Unreliable data transfer</w:t>
        <w:br w:type="textWrapping"/>
        <w:t xml:space="preserve"> C) Data frames are delivered in sequence and reliably</w:t>
        <w:br w:type="textWrapping"/>
        <w:t xml:space="preserve"> D) Data frames may arrive out of order</w:t>
        <w:br w:type="textWrapping"/>
        <w:t xml:space="preserve"> </w:t>
      </w:r>
      <w:r w:rsidDel="00000000" w:rsidR="00000000" w:rsidRPr="00000000">
        <w:rPr>
          <w:b w:val="1"/>
          <w:rtl w:val="0"/>
        </w:rPr>
        <w:t xml:space="preserve">Answer:</w:t>
      </w:r>
      <w:r w:rsidDel="00000000" w:rsidR="00000000" w:rsidRPr="00000000">
        <w:rPr>
          <w:rtl w:val="0"/>
        </w:rPr>
        <w:t xml:space="preserve"> C) Data frames are delivered in sequence and reliably</w:t>
        <w:br w:type="textWrapping"/>
        <w:t xml:space="preserve"> </w:t>
      </w:r>
      <w:r w:rsidDel="00000000" w:rsidR="00000000" w:rsidRPr="00000000">
        <w:rPr>
          <w:b w:val="1"/>
          <w:rtl w:val="0"/>
        </w:rPr>
        <w:t xml:space="preserve">Explanation:</w:t>
      </w:r>
      <w:r w:rsidDel="00000000" w:rsidR="00000000" w:rsidRPr="00000000">
        <w:rPr>
          <w:rtl w:val="0"/>
        </w:rPr>
        <w:t xml:space="preserve"> Class 2 guarantees both reliability and the ordered delivery of frames.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e4anayhpsr6e" w:id="47"/>
      <w:bookmarkEnd w:id="47"/>
      <w:r w:rsidDel="00000000" w:rsidR="00000000" w:rsidRPr="00000000">
        <w:rPr>
          <w:b w:val="1"/>
          <w:color w:val="000000"/>
          <w:sz w:val="26"/>
          <w:szCs w:val="26"/>
          <w:rtl w:val="0"/>
        </w:rPr>
        <w:t xml:space="preserve">18. Which of the following is the correct behavior when a Class 3 frame is lost in transit?</w:t>
      </w:r>
    </w:p>
    <w:p w:rsidR="00000000" w:rsidDel="00000000" w:rsidP="00000000" w:rsidRDefault="00000000" w:rsidRPr="00000000" w14:paraId="000000B6">
      <w:pPr>
        <w:spacing w:after="240" w:before="240" w:lineRule="auto"/>
        <w:rPr/>
      </w:pPr>
      <w:r w:rsidDel="00000000" w:rsidR="00000000" w:rsidRPr="00000000">
        <w:rPr>
          <w:rtl w:val="0"/>
        </w:rPr>
        <w:t xml:space="preserve">A) The frame is resent automatically</w:t>
        <w:br w:type="textWrapping"/>
        <w:t xml:space="preserve"> B) Data is corrupted</w:t>
        <w:br w:type="textWrapping"/>
        <w:t xml:space="preserve"> C) The sender receives a notification</w:t>
        <w:br w:type="textWrapping"/>
        <w:t xml:space="preserve"> D) No action is taken</w:t>
        <w:br w:type="textWrapping"/>
        <w:t xml:space="preserve"> </w:t>
      </w:r>
      <w:r w:rsidDel="00000000" w:rsidR="00000000" w:rsidRPr="00000000">
        <w:rPr>
          <w:b w:val="1"/>
          <w:rtl w:val="0"/>
        </w:rPr>
        <w:t xml:space="preserve">Answer:</w:t>
      </w:r>
      <w:r w:rsidDel="00000000" w:rsidR="00000000" w:rsidRPr="00000000">
        <w:rPr>
          <w:rtl w:val="0"/>
        </w:rPr>
        <w:t xml:space="preserve"> D) No action is taken</w:t>
        <w:br w:type="textWrapping"/>
        <w:t xml:space="preserve"> </w:t>
      </w:r>
      <w:r w:rsidDel="00000000" w:rsidR="00000000" w:rsidRPr="00000000">
        <w:rPr>
          <w:b w:val="1"/>
          <w:rtl w:val="0"/>
        </w:rPr>
        <w:t xml:space="preserve">Explanation:</w:t>
      </w:r>
      <w:r w:rsidDel="00000000" w:rsidR="00000000" w:rsidRPr="00000000">
        <w:rPr>
          <w:rtl w:val="0"/>
        </w:rPr>
        <w:t xml:space="preserve"> In Class 3, there is no guarantee of delivery, so lost frames are not resent.</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bmcyy8c23r6" w:id="48"/>
      <w:bookmarkEnd w:id="48"/>
      <w:r w:rsidDel="00000000" w:rsidR="00000000" w:rsidRPr="00000000">
        <w:rPr>
          <w:b w:val="1"/>
          <w:color w:val="000000"/>
          <w:sz w:val="26"/>
          <w:szCs w:val="26"/>
          <w:rtl w:val="0"/>
        </w:rPr>
        <w:t xml:space="preserve">19. What is a key benefit of Class 1 in Fibre Channel?</w:t>
      </w:r>
    </w:p>
    <w:p w:rsidR="00000000" w:rsidDel="00000000" w:rsidP="00000000" w:rsidRDefault="00000000" w:rsidRPr="00000000" w14:paraId="000000B9">
      <w:pPr>
        <w:spacing w:after="240" w:before="240" w:lineRule="auto"/>
        <w:rPr/>
      </w:pPr>
      <w:r w:rsidDel="00000000" w:rsidR="00000000" w:rsidRPr="00000000">
        <w:rPr>
          <w:rtl w:val="0"/>
        </w:rPr>
        <w:t xml:space="preserve">A) High throughput with no frame ordering</w:t>
        <w:br w:type="textWrapping"/>
        <w:t xml:space="preserve"> B) Real-time, dedicated communication with no interruptions</w:t>
        <w:br w:type="textWrapping"/>
        <w:t xml:space="preserve"> C) Best-effort data delivery</w:t>
        <w:br w:type="textWrapping"/>
        <w:t xml:space="preserve"> D) Low overhead for bulk data transfers</w:t>
        <w:br w:type="textWrapping"/>
        <w:t xml:space="preserve"> </w:t>
      </w:r>
      <w:r w:rsidDel="00000000" w:rsidR="00000000" w:rsidRPr="00000000">
        <w:rPr>
          <w:b w:val="1"/>
          <w:rtl w:val="0"/>
        </w:rPr>
        <w:t xml:space="preserve">Answer:</w:t>
      </w:r>
      <w:r w:rsidDel="00000000" w:rsidR="00000000" w:rsidRPr="00000000">
        <w:rPr>
          <w:rtl w:val="0"/>
        </w:rPr>
        <w:t xml:space="preserve"> B) Real-time, dedicated communication with no interruptions</w:t>
        <w:br w:type="textWrapping"/>
        <w:t xml:space="preserve"> </w:t>
      </w:r>
      <w:r w:rsidDel="00000000" w:rsidR="00000000" w:rsidRPr="00000000">
        <w:rPr>
          <w:b w:val="1"/>
          <w:rtl w:val="0"/>
        </w:rPr>
        <w:t xml:space="preserve">Explanation:</w:t>
      </w:r>
      <w:r w:rsidDel="00000000" w:rsidR="00000000" w:rsidRPr="00000000">
        <w:rPr>
          <w:rtl w:val="0"/>
        </w:rPr>
        <w:t xml:space="preserve"> Class 1 ensures uninterrupted, real-time communication with guaranteed delivery.</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1vl7up7od3np" w:id="49"/>
      <w:bookmarkEnd w:id="49"/>
      <w:r w:rsidDel="00000000" w:rsidR="00000000" w:rsidRPr="00000000">
        <w:rPr>
          <w:b w:val="1"/>
          <w:color w:val="000000"/>
          <w:sz w:val="26"/>
          <w:szCs w:val="26"/>
          <w:rtl w:val="0"/>
        </w:rPr>
        <w:t xml:space="preserve">20. Which class of service would be used for file transfers where the order of frames is important?</w:t>
      </w:r>
    </w:p>
    <w:p w:rsidR="00000000" w:rsidDel="00000000" w:rsidP="00000000" w:rsidRDefault="00000000" w:rsidRPr="00000000" w14:paraId="000000BC">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B) Class 2</w:t>
        <w:br w:type="textWrapping"/>
        <w:t xml:space="preserve"> </w:t>
      </w:r>
      <w:r w:rsidDel="00000000" w:rsidR="00000000" w:rsidRPr="00000000">
        <w:rPr>
          <w:b w:val="1"/>
          <w:rtl w:val="0"/>
        </w:rPr>
        <w:t xml:space="preserve">Explanation:</w:t>
      </w:r>
      <w:r w:rsidDel="00000000" w:rsidR="00000000" w:rsidRPr="00000000">
        <w:rPr>
          <w:rtl w:val="0"/>
        </w:rPr>
        <w:t xml:space="preserve"> Class 2 ensures ordered delivery of frames, making it ideal for situations requiring frame order.</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1pisxw5bj5y1" w:id="50"/>
      <w:bookmarkEnd w:id="50"/>
      <w:r w:rsidDel="00000000" w:rsidR="00000000" w:rsidRPr="00000000">
        <w:rPr>
          <w:b w:val="1"/>
          <w:color w:val="000000"/>
          <w:sz w:val="26"/>
          <w:szCs w:val="26"/>
          <w:rtl w:val="0"/>
        </w:rPr>
        <w:t xml:space="preserve">21. Which Fibre Channel class of service is best for real-time applications like video streaming?</w:t>
      </w:r>
    </w:p>
    <w:p w:rsidR="00000000" w:rsidDel="00000000" w:rsidP="00000000" w:rsidRDefault="00000000" w:rsidRPr="00000000" w14:paraId="000000BF">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A) Class 1</w:t>
        <w:br w:type="textWrapping"/>
        <w:t xml:space="preserve"> </w:t>
      </w:r>
      <w:r w:rsidDel="00000000" w:rsidR="00000000" w:rsidRPr="00000000">
        <w:rPr>
          <w:b w:val="1"/>
          <w:rtl w:val="0"/>
        </w:rPr>
        <w:t xml:space="preserve">Explanation:</w:t>
      </w:r>
      <w:r w:rsidDel="00000000" w:rsidR="00000000" w:rsidRPr="00000000">
        <w:rPr>
          <w:rtl w:val="0"/>
        </w:rPr>
        <w:t xml:space="preserve"> Class 1 is ideal for real-time applications that require low-latency and guaranteed delivery.</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dj7bztl4kie3" w:id="51"/>
      <w:bookmarkEnd w:id="51"/>
      <w:r w:rsidDel="00000000" w:rsidR="00000000" w:rsidRPr="00000000">
        <w:rPr>
          <w:b w:val="1"/>
          <w:color w:val="000000"/>
          <w:sz w:val="26"/>
          <w:szCs w:val="26"/>
          <w:rtl w:val="0"/>
        </w:rPr>
        <w:t xml:space="preserve">22. What is the main drawback of Class 3 service in Fibre Channel?</w:t>
      </w:r>
    </w:p>
    <w:p w:rsidR="00000000" w:rsidDel="00000000" w:rsidP="00000000" w:rsidRDefault="00000000" w:rsidRPr="00000000" w14:paraId="000000C2">
      <w:pPr>
        <w:spacing w:after="240" w:before="240" w:lineRule="auto"/>
        <w:rPr/>
      </w:pPr>
      <w:r w:rsidDel="00000000" w:rsidR="00000000" w:rsidRPr="00000000">
        <w:rPr>
          <w:rtl w:val="0"/>
        </w:rPr>
        <w:t xml:space="preserve">A) High latency</w:t>
        <w:br w:type="textWrapping"/>
        <w:t xml:space="preserve"> B) Unreliable delivery</w:t>
        <w:br w:type="textWrapping"/>
        <w:t xml:space="preserve"> C) Slow data transfer speed</w:t>
        <w:br w:type="textWrapping"/>
        <w:t xml:space="preserve"> D) Expensive implementation</w:t>
        <w:br w:type="textWrapping"/>
        <w:t xml:space="preserve"> </w:t>
      </w:r>
      <w:r w:rsidDel="00000000" w:rsidR="00000000" w:rsidRPr="00000000">
        <w:rPr>
          <w:b w:val="1"/>
          <w:rtl w:val="0"/>
        </w:rPr>
        <w:t xml:space="preserve">Answer:</w:t>
      </w:r>
      <w:r w:rsidDel="00000000" w:rsidR="00000000" w:rsidRPr="00000000">
        <w:rPr>
          <w:rtl w:val="0"/>
        </w:rPr>
        <w:t xml:space="preserve"> B) Unreliable delivery</w:t>
        <w:br w:type="textWrapping"/>
        <w:t xml:space="preserve"> </w:t>
      </w:r>
      <w:r w:rsidDel="00000000" w:rsidR="00000000" w:rsidRPr="00000000">
        <w:rPr>
          <w:b w:val="1"/>
          <w:rtl w:val="0"/>
        </w:rPr>
        <w:t xml:space="preserve">Explanation:</w:t>
      </w:r>
      <w:r w:rsidDel="00000000" w:rsidR="00000000" w:rsidRPr="00000000">
        <w:rPr>
          <w:rtl w:val="0"/>
        </w:rPr>
        <w:t xml:space="preserve"> Class 3 does not guarantee delivery or order, making it less reliable.</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qw8t1m7y67c4" w:id="52"/>
      <w:bookmarkEnd w:id="52"/>
      <w:r w:rsidDel="00000000" w:rsidR="00000000" w:rsidRPr="00000000">
        <w:rPr>
          <w:b w:val="1"/>
          <w:color w:val="000000"/>
          <w:sz w:val="26"/>
          <w:szCs w:val="26"/>
          <w:rtl w:val="0"/>
        </w:rPr>
        <w:t xml:space="preserve">23. Which class of service uses an arbitrated loop in Fibre Channel?</w:t>
      </w:r>
    </w:p>
    <w:p w:rsidR="00000000" w:rsidDel="00000000" w:rsidP="00000000" w:rsidRDefault="00000000" w:rsidRPr="00000000" w14:paraId="000000C5">
      <w:pPr>
        <w:spacing w:after="240" w:before="240" w:lineRule="auto"/>
        <w:rPr/>
      </w:pPr>
      <w:r w:rsidDel="00000000" w:rsidR="00000000" w:rsidRPr="00000000">
        <w:rPr>
          <w:rtl w:val="0"/>
        </w:rPr>
        <w:t xml:space="preserve">A) Class 1</w:t>
        <w:br w:type="textWrapping"/>
        <w:t xml:space="preserve"> B) Class 2</w:t>
        <w:br w:type="textWrapping"/>
        <w:t xml:space="preserve"> C) Class 3</w:t>
        <w:br w:type="textWrapping"/>
        <w:t xml:space="preserve"> D) Class 4</w:t>
        <w:br w:type="textWrapping"/>
        <w:t xml:space="preserve"> </w:t>
      </w:r>
      <w:r w:rsidDel="00000000" w:rsidR="00000000" w:rsidRPr="00000000">
        <w:rPr>
          <w:b w:val="1"/>
          <w:rtl w:val="0"/>
        </w:rPr>
        <w:t xml:space="preserve">Answer:</w:t>
      </w:r>
      <w:r w:rsidDel="00000000" w:rsidR="00000000" w:rsidRPr="00000000">
        <w:rPr>
          <w:rtl w:val="0"/>
        </w:rPr>
        <w:t xml:space="preserve"> D) Class 4</w:t>
        <w:br w:type="textWrapping"/>
        <w:t xml:space="preserve"> </w:t>
      </w:r>
      <w:r w:rsidDel="00000000" w:rsidR="00000000" w:rsidRPr="00000000">
        <w:rPr>
          <w:b w:val="1"/>
          <w:rtl w:val="0"/>
        </w:rPr>
        <w:t xml:space="preserve">Explanation:</w:t>
      </w:r>
      <w:r w:rsidDel="00000000" w:rsidR="00000000" w:rsidRPr="00000000">
        <w:rPr>
          <w:rtl w:val="0"/>
        </w:rPr>
        <w:t xml:space="preserve"> Class 4 is used in shared loop environments like Arbitrated Loop (FC-AL).</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xqb4u12qtkws" w:id="53"/>
      <w:bookmarkEnd w:id="53"/>
      <w:r w:rsidDel="00000000" w:rsidR="00000000" w:rsidRPr="00000000">
        <w:rPr>
          <w:b w:val="1"/>
          <w:color w:val="000000"/>
          <w:sz w:val="26"/>
          <w:szCs w:val="26"/>
          <w:rtl w:val="0"/>
        </w:rPr>
        <w:t xml:space="preserve">24. What is the maximum number of devices typically supported in a Fibre Channel Arbitrated Loop (Class 4)?</w:t>
      </w:r>
    </w:p>
    <w:p w:rsidR="00000000" w:rsidDel="00000000" w:rsidP="00000000" w:rsidRDefault="00000000" w:rsidRPr="00000000" w14:paraId="000000C8">
      <w:pPr>
        <w:spacing w:after="240" w:before="240" w:lineRule="auto"/>
        <w:rPr/>
      </w:pPr>
      <w:r w:rsidDel="00000000" w:rsidR="00000000" w:rsidRPr="00000000">
        <w:rPr>
          <w:rtl w:val="0"/>
        </w:rPr>
        <w:t xml:space="preserve">A) 10</w:t>
        <w:br w:type="textWrapping"/>
        <w:t xml:space="preserve"> B) 15</w:t>
        <w:br w:type="textWrapping"/>
        <w:t xml:space="preserve"> C) 127</w:t>
        <w:br w:type="textWrapping"/>
        <w:t xml:space="preserve"> D) 255</w:t>
        <w:br w:type="textWrapping"/>
        <w:t xml:space="preserve"> </w:t>
      </w:r>
      <w:r w:rsidDel="00000000" w:rsidR="00000000" w:rsidRPr="00000000">
        <w:rPr>
          <w:b w:val="1"/>
          <w:rtl w:val="0"/>
        </w:rPr>
        <w:t xml:space="preserve">Answer:</w:t>
      </w:r>
      <w:r w:rsidDel="00000000" w:rsidR="00000000" w:rsidRPr="00000000">
        <w:rPr>
          <w:rtl w:val="0"/>
        </w:rPr>
        <w:t xml:space="preserve"> C) 127</w:t>
        <w:br w:type="textWrapping"/>
        <w:t xml:space="preserve"> </w:t>
      </w:r>
      <w:r w:rsidDel="00000000" w:rsidR="00000000" w:rsidRPr="00000000">
        <w:rPr>
          <w:b w:val="1"/>
          <w:rtl w:val="0"/>
        </w:rPr>
        <w:t xml:space="preserve">Explanation:</w:t>
      </w:r>
      <w:r w:rsidDel="00000000" w:rsidR="00000000" w:rsidRPr="00000000">
        <w:rPr>
          <w:rtl w:val="0"/>
        </w:rPr>
        <w:t xml:space="preserve"> Class 4, used in Arbitrated Loops (FC-AL), typically supports up to 127 devices.</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alsbkup1jt4e" w:id="54"/>
      <w:bookmarkEnd w:id="54"/>
      <w:r w:rsidDel="00000000" w:rsidR="00000000" w:rsidRPr="00000000">
        <w:rPr>
          <w:b w:val="1"/>
          <w:color w:val="000000"/>
          <w:sz w:val="26"/>
          <w:szCs w:val="26"/>
          <w:rtl w:val="0"/>
        </w:rPr>
        <w:t xml:space="preserve">25. In which scenario is Class 2 service the best choice?</w:t>
      </w:r>
    </w:p>
    <w:p w:rsidR="00000000" w:rsidDel="00000000" w:rsidP="00000000" w:rsidRDefault="00000000" w:rsidRPr="00000000" w14:paraId="000000CB">
      <w:pPr>
        <w:spacing w:after="240" w:before="240" w:lineRule="auto"/>
        <w:rPr/>
      </w:pPr>
      <w:r w:rsidDel="00000000" w:rsidR="00000000" w:rsidRPr="00000000">
        <w:rPr>
          <w:rtl w:val="0"/>
        </w:rPr>
        <w:t xml:space="preserve">A) Bulk file transfer</w:t>
        <w:br w:type="textWrapping"/>
        <w:t xml:space="preserve"> B) Real-time communication</w:t>
        <w:br w:type="textWrapping"/>
        <w:t xml:space="preserve"> C) Data with strict order and reliability requirements</w:t>
        <w:br w:type="textWrapping"/>
        <w:t xml:space="preserve"> D) Unreliable, connectionless service</w:t>
        <w:br w:type="textWrapping"/>
        <w:t xml:space="preserve"> </w:t>
      </w:r>
      <w:r w:rsidDel="00000000" w:rsidR="00000000" w:rsidRPr="00000000">
        <w:rPr>
          <w:b w:val="1"/>
          <w:rtl w:val="0"/>
        </w:rPr>
        <w:t xml:space="preserve">Answer:</w:t>
      </w:r>
      <w:r w:rsidDel="00000000" w:rsidR="00000000" w:rsidRPr="00000000">
        <w:rPr>
          <w:rtl w:val="0"/>
        </w:rPr>
        <w:t xml:space="preserve"> C) Data with strict order and reliability requirements</w:t>
        <w:br w:type="textWrapping"/>
        <w:t xml:space="preserve"> </w:t>
      </w:r>
      <w:r w:rsidDel="00000000" w:rsidR="00000000" w:rsidRPr="00000000">
        <w:rPr>
          <w:b w:val="1"/>
          <w:rtl w:val="0"/>
        </w:rPr>
        <w:t xml:space="preserve">Explanation:</w:t>
      </w:r>
      <w:r w:rsidDel="00000000" w:rsidR="00000000" w:rsidRPr="00000000">
        <w:rPr>
          <w:rtl w:val="0"/>
        </w:rPr>
        <w:t xml:space="preserve"> Class 2 ensures that data is delivered reliably and</w:t>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sz w:val="30"/>
          <w:szCs w:val="30"/>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b w:val="1"/>
          <w:sz w:val="30"/>
          <w:szCs w:val="30"/>
          <w:rtl w:val="0"/>
        </w:rPr>
        <w:t xml:space="preserve">Storage Replication</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Here are 50 multiple-choice questions (MCQs) on </w:t>
      </w:r>
      <w:r w:rsidDel="00000000" w:rsidR="00000000" w:rsidRPr="00000000">
        <w:rPr>
          <w:b w:val="1"/>
          <w:rtl w:val="0"/>
        </w:rPr>
        <w:t xml:space="preserve">Storage Replication</w:t>
      </w:r>
      <w:r w:rsidDel="00000000" w:rsidR="00000000" w:rsidRPr="00000000">
        <w:rPr>
          <w:rtl w:val="0"/>
        </w:rPr>
        <w:t xml:space="preserve">, each with a simple example to clarify the concept:</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nruybxnxw5el" w:id="55"/>
      <w:bookmarkEnd w:id="55"/>
      <w:r w:rsidDel="00000000" w:rsidR="00000000" w:rsidRPr="00000000">
        <w:rPr>
          <w:b w:val="1"/>
          <w:color w:val="000000"/>
          <w:sz w:val="26"/>
          <w:szCs w:val="26"/>
          <w:rtl w:val="0"/>
        </w:rPr>
        <w:t xml:space="preserve">1. What is the primary purpose of storage replication?</w:t>
      </w:r>
    </w:p>
    <w:p w:rsidR="00000000" w:rsidDel="00000000" w:rsidP="00000000" w:rsidRDefault="00000000" w:rsidRPr="00000000" w14:paraId="000000D4">
      <w:pPr>
        <w:spacing w:after="240" w:before="240" w:lineRule="auto"/>
        <w:rPr/>
      </w:pPr>
      <w:r w:rsidDel="00000000" w:rsidR="00000000" w:rsidRPr="00000000">
        <w:rPr>
          <w:rtl w:val="0"/>
        </w:rPr>
        <w:t xml:space="preserve">A) To store more data</w:t>
        <w:br w:type="textWrapping"/>
        <w:t xml:space="preserve"> B) To ensure data availability and disaster recovery</w:t>
        <w:br w:type="textWrapping"/>
        <w:t xml:space="preserve"> C) To increase data loss</w:t>
        <w:br w:type="textWrapping"/>
        <w:t xml:space="preserve"> D) To reduce storage space</w:t>
      </w:r>
    </w:p>
    <w:p w:rsidR="00000000" w:rsidDel="00000000" w:rsidP="00000000" w:rsidRDefault="00000000" w:rsidRPr="00000000" w14:paraId="000000D5">
      <w:pPr>
        <w:spacing w:after="240" w:before="240" w:lineRule="auto"/>
        <w:rPr/>
      </w:pPr>
      <w:r w:rsidDel="00000000" w:rsidR="00000000" w:rsidRPr="00000000">
        <w:rPr>
          <w:b w:val="1"/>
          <w:rtl w:val="0"/>
        </w:rPr>
        <w:t xml:space="preserve">Answer</w:t>
      </w:r>
      <w:r w:rsidDel="00000000" w:rsidR="00000000" w:rsidRPr="00000000">
        <w:rPr>
          <w:rtl w:val="0"/>
        </w:rPr>
        <w:t xml:space="preserve">: B) To ensure data availability and disaster recovery</w:t>
        <w:br w:type="textWrapping"/>
        <w:t xml:space="preserve"> </w:t>
      </w:r>
      <w:r w:rsidDel="00000000" w:rsidR="00000000" w:rsidRPr="00000000">
        <w:rPr>
          <w:b w:val="1"/>
          <w:rtl w:val="0"/>
        </w:rPr>
        <w:t xml:space="preserve">Example</w:t>
      </w:r>
      <w:r w:rsidDel="00000000" w:rsidR="00000000" w:rsidRPr="00000000">
        <w:rPr>
          <w:rtl w:val="0"/>
        </w:rPr>
        <w:t xml:space="preserve">: If a company's data center fails, replicated data in another location ensures business continuity.</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rd3tgwh00sdi" w:id="56"/>
      <w:bookmarkEnd w:id="56"/>
      <w:r w:rsidDel="00000000" w:rsidR="00000000" w:rsidRPr="00000000">
        <w:rPr>
          <w:b w:val="1"/>
          <w:color w:val="000000"/>
          <w:sz w:val="26"/>
          <w:szCs w:val="26"/>
          <w:rtl w:val="0"/>
        </w:rPr>
        <w:t xml:space="preserve">2. Which replication type ensures data is written to both the source and target storage systems at the same time?</w:t>
      </w:r>
    </w:p>
    <w:p w:rsidR="00000000" w:rsidDel="00000000" w:rsidP="00000000" w:rsidRDefault="00000000" w:rsidRPr="00000000" w14:paraId="000000D8">
      <w:pPr>
        <w:spacing w:after="240" w:before="240" w:lineRule="auto"/>
        <w:rPr/>
      </w:pPr>
      <w:r w:rsidDel="00000000" w:rsidR="00000000" w:rsidRPr="00000000">
        <w:rPr>
          <w:rtl w:val="0"/>
        </w:rPr>
        <w:t xml:space="preserve">A) Asynchronous Replication</w:t>
        <w:br w:type="textWrapping"/>
        <w:t xml:space="preserve"> B) Snapshot Replication</w:t>
        <w:br w:type="textWrapping"/>
        <w:t xml:space="preserve"> C) Synchronous Replication</w:t>
        <w:br w:type="textWrapping"/>
        <w:t xml:space="preserve"> D) Mirror Replication</w:t>
      </w:r>
    </w:p>
    <w:p w:rsidR="00000000" w:rsidDel="00000000" w:rsidP="00000000" w:rsidRDefault="00000000" w:rsidRPr="00000000" w14:paraId="000000D9">
      <w:pPr>
        <w:spacing w:after="240" w:before="240" w:lineRule="auto"/>
        <w:rPr/>
      </w:pPr>
      <w:r w:rsidDel="00000000" w:rsidR="00000000" w:rsidRPr="00000000">
        <w:rPr>
          <w:b w:val="1"/>
          <w:rtl w:val="0"/>
        </w:rPr>
        <w:t xml:space="preserve">Answer</w:t>
      </w:r>
      <w:r w:rsidDel="00000000" w:rsidR="00000000" w:rsidRPr="00000000">
        <w:rPr>
          <w:rtl w:val="0"/>
        </w:rPr>
        <w:t xml:space="preserve">: C) Synchronous Replication</w:t>
        <w:br w:type="textWrapping"/>
        <w:t xml:space="preserve"> </w:t>
      </w:r>
      <w:r w:rsidDel="00000000" w:rsidR="00000000" w:rsidRPr="00000000">
        <w:rPr>
          <w:b w:val="1"/>
          <w:rtl w:val="0"/>
        </w:rPr>
        <w:t xml:space="preserve">Example</w:t>
      </w:r>
      <w:r w:rsidDel="00000000" w:rsidR="00000000" w:rsidRPr="00000000">
        <w:rPr>
          <w:rtl w:val="0"/>
        </w:rPr>
        <w:t xml:space="preserve">: A bank transaction is written to both the source and backup database immediately.</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d1t9lflcyubv" w:id="57"/>
      <w:bookmarkEnd w:id="57"/>
      <w:r w:rsidDel="00000000" w:rsidR="00000000" w:rsidRPr="00000000">
        <w:rPr>
          <w:b w:val="1"/>
          <w:color w:val="000000"/>
          <w:sz w:val="26"/>
          <w:szCs w:val="26"/>
          <w:rtl w:val="0"/>
        </w:rPr>
        <w:t xml:space="preserve">3. In which replication type does data first write to the source, and then asynchronously replicated to the target system?</w:t>
      </w:r>
    </w:p>
    <w:p w:rsidR="00000000" w:rsidDel="00000000" w:rsidP="00000000" w:rsidRDefault="00000000" w:rsidRPr="00000000" w14:paraId="000000DC">
      <w:pPr>
        <w:spacing w:after="240" w:before="240" w:lineRule="auto"/>
        <w:rPr/>
      </w:pPr>
      <w:r w:rsidDel="00000000" w:rsidR="00000000" w:rsidRPr="00000000">
        <w:rPr>
          <w:rtl w:val="0"/>
        </w:rPr>
        <w:t xml:space="preserve">A) Snapshot Replication</w:t>
        <w:br w:type="textWrapping"/>
        <w:t xml:space="preserve"> B) Continuous Data Protection (CDP)</w:t>
        <w:br w:type="textWrapping"/>
        <w:t xml:space="preserve"> C) Asynchronous Replication</w:t>
        <w:br w:type="textWrapping"/>
        <w:t xml:space="preserve"> D) Synchronous Replication</w:t>
      </w:r>
    </w:p>
    <w:p w:rsidR="00000000" w:rsidDel="00000000" w:rsidP="00000000" w:rsidRDefault="00000000" w:rsidRPr="00000000" w14:paraId="000000DD">
      <w:pPr>
        <w:spacing w:after="240" w:before="240" w:lineRule="auto"/>
        <w:rPr/>
      </w:pPr>
      <w:r w:rsidDel="00000000" w:rsidR="00000000" w:rsidRPr="00000000">
        <w:rPr>
          <w:b w:val="1"/>
          <w:rtl w:val="0"/>
        </w:rPr>
        <w:t xml:space="preserve">Answer</w:t>
      </w:r>
      <w:r w:rsidDel="00000000" w:rsidR="00000000" w:rsidRPr="00000000">
        <w:rPr>
          <w:rtl w:val="0"/>
        </w:rPr>
        <w:t xml:space="preserve">: C) Asynchronous Replication</w:t>
        <w:br w:type="textWrapping"/>
        <w:t xml:space="preserve"> </w:t>
      </w:r>
      <w:r w:rsidDel="00000000" w:rsidR="00000000" w:rsidRPr="00000000">
        <w:rPr>
          <w:b w:val="1"/>
          <w:rtl w:val="0"/>
        </w:rPr>
        <w:t xml:space="preserve">Example</w:t>
      </w:r>
      <w:r w:rsidDel="00000000" w:rsidR="00000000" w:rsidRPr="00000000">
        <w:rPr>
          <w:rtl w:val="0"/>
        </w:rPr>
        <w:t xml:space="preserve">: A file is saved to Site A, and after 10 minutes, it’s replicated to Site B.</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5jtr6lw9hjov" w:id="58"/>
      <w:bookmarkEnd w:id="58"/>
      <w:r w:rsidDel="00000000" w:rsidR="00000000" w:rsidRPr="00000000">
        <w:rPr>
          <w:b w:val="1"/>
          <w:color w:val="000000"/>
          <w:sz w:val="26"/>
          <w:szCs w:val="26"/>
          <w:rtl w:val="0"/>
        </w:rPr>
        <w:t xml:space="preserve">4. Which of the following is a characteristic of Synchronous Replication?</w:t>
      </w:r>
    </w:p>
    <w:p w:rsidR="00000000" w:rsidDel="00000000" w:rsidP="00000000" w:rsidRDefault="00000000" w:rsidRPr="00000000" w14:paraId="000000E0">
      <w:pPr>
        <w:spacing w:after="240" w:before="240" w:lineRule="auto"/>
        <w:rPr/>
      </w:pPr>
      <w:r w:rsidDel="00000000" w:rsidR="00000000" w:rsidRPr="00000000">
        <w:rPr>
          <w:rtl w:val="0"/>
        </w:rPr>
        <w:t xml:space="preserve">A) No real-time synchronization</w:t>
        <w:br w:type="textWrapping"/>
        <w:t xml:space="preserve"> B) Minimizes performance impact on the source system</w:t>
        <w:br w:type="textWrapping"/>
        <w:t xml:space="preserve"> C) Both sites are always in sync</w:t>
        <w:br w:type="textWrapping"/>
        <w:t xml:space="preserve"> D) Data is replicated to the target after a set interval</w:t>
      </w:r>
    </w:p>
    <w:p w:rsidR="00000000" w:rsidDel="00000000" w:rsidP="00000000" w:rsidRDefault="00000000" w:rsidRPr="00000000" w14:paraId="000000E1">
      <w:pPr>
        <w:spacing w:after="240" w:before="240" w:lineRule="auto"/>
        <w:rPr/>
      </w:pPr>
      <w:r w:rsidDel="00000000" w:rsidR="00000000" w:rsidRPr="00000000">
        <w:rPr>
          <w:b w:val="1"/>
          <w:rtl w:val="0"/>
        </w:rPr>
        <w:t xml:space="preserve">Answer</w:t>
      </w:r>
      <w:r w:rsidDel="00000000" w:rsidR="00000000" w:rsidRPr="00000000">
        <w:rPr>
          <w:rtl w:val="0"/>
        </w:rPr>
        <w:t xml:space="preserve">: C) Both sites are always in sync</w:t>
        <w:br w:type="textWrapping"/>
        <w:t xml:space="preserve"> </w:t>
      </w:r>
      <w:r w:rsidDel="00000000" w:rsidR="00000000" w:rsidRPr="00000000">
        <w:rPr>
          <w:b w:val="1"/>
          <w:rtl w:val="0"/>
        </w:rPr>
        <w:t xml:space="preserve">Example</w:t>
      </w:r>
      <w:r w:rsidDel="00000000" w:rsidR="00000000" w:rsidRPr="00000000">
        <w:rPr>
          <w:rtl w:val="0"/>
        </w:rPr>
        <w:t xml:space="preserve">: A critical healthcare application writes to both primary and secondary storage at the same time.</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7p4o91vhbkay" w:id="59"/>
      <w:bookmarkEnd w:id="59"/>
      <w:r w:rsidDel="00000000" w:rsidR="00000000" w:rsidRPr="00000000">
        <w:rPr>
          <w:b w:val="1"/>
          <w:color w:val="000000"/>
          <w:sz w:val="26"/>
          <w:szCs w:val="26"/>
          <w:rtl w:val="0"/>
        </w:rPr>
        <w:t xml:space="preserve">5. Which replication method allows data to be restored to any point in time?</w:t>
      </w:r>
    </w:p>
    <w:p w:rsidR="00000000" w:rsidDel="00000000" w:rsidP="00000000" w:rsidRDefault="00000000" w:rsidRPr="00000000" w14:paraId="000000E4">
      <w:pPr>
        <w:spacing w:after="240" w:before="240" w:lineRule="auto"/>
        <w:rPr/>
      </w:pPr>
      <w:r w:rsidDel="00000000" w:rsidR="00000000" w:rsidRPr="00000000">
        <w:rPr>
          <w:rtl w:val="0"/>
        </w:rPr>
        <w:t xml:space="preserve">A) Continuous Data Protection (CDP)</w:t>
        <w:br w:type="textWrapping"/>
        <w:t xml:space="preserve"> B) Mirror Replication</w:t>
        <w:br w:type="textWrapping"/>
        <w:t xml:space="preserve"> C) Asynchronous Replication</w:t>
        <w:br w:type="textWrapping"/>
        <w:t xml:space="preserve"> D) Snapshot Replication</w:t>
      </w:r>
    </w:p>
    <w:p w:rsidR="00000000" w:rsidDel="00000000" w:rsidP="00000000" w:rsidRDefault="00000000" w:rsidRPr="00000000" w14:paraId="000000E5">
      <w:pPr>
        <w:spacing w:after="240" w:before="240" w:lineRule="auto"/>
        <w:rPr/>
      </w:pPr>
      <w:r w:rsidDel="00000000" w:rsidR="00000000" w:rsidRPr="00000000">
        <w:rPr>
          <w:b w:val="1"/>
          <w:rtl w:val="0"/>
        </w:rPr>
        <w:t xml:space="preserve">Answer</w:t>
      </w:r>
      <w:r w:rsidDel="00000000" w:rsidR="00000000" w:rsidRPr="00000000">
        <w:rPr>
          <w:rtl w:val="0"/>
        </w:rPr>
        <w:t xml:space="preserve">: A) Continuous Data Protection (CDP)</w:t>
        <w:br w:type="textWrapping"/>
        <w:t xml:space="preserve"> </w:t>
      </w:r>
      <w:r w:rsidDel="00000000" w:rsidR="00000000" w:rsidRPr="00000000">
        <w:rPr>
          <w:b w:val="1"/>
          <w:rtl w:val="0"/>
        </w:rPr>
        <w:t xml:space="preserve">Example</w:t>
      </w:r>
      <w:r w:rsidDel="00000000" w:rsidR="00000000" w:rsidRPr="00000000">
        <w:rPr>
          <w:rtl w:val="0"/>
        </w:rPr>
        <w:t xml:space="preserve">: In a financial system, each transaction is replicated, allowing recovery from any point in time.</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2gz3zq65e0rs" w:id="60"/>
      <w:bookmarkEnd w:id="60"/>
      <w:r w:rsidDel="00000000" w:rsidR="00000000" w:rsidRPr="00000000">
        <w:rPr>
          <w:b w:val="1"/>
          <w:color w:val="000000"/>
          <w:sz w:val="26"/>
          <w:szCs w:val="26"/>
          <w:rtl w:val="0"/>
        </w:rPr>
        <w:t xml:space="preserve">6. Which of the following best describes Mirror Replication?</w:t>
      </w:r>
    </w:p>
    <w:p w:rsidR="00000000" w:rsidDel="00000000" w:rsidP="00000000" w:rsidRDefault="00000000" w:rsidRPr="00000000" w14:paraId="000000E8">
      <w:pPr>
        <w:spacing w:after="240" w:before="240" w:lineRule="auto"/>
        <w:rPr/>
      </w:pPr>
      <w:r w:rsidDel="00000000" w:rsidR="00000000" w:rsidRPr="00000000">
        <w:rPr>
          <w:rtl w:val="0"/>
        </w:rPr>
        <w:t xml:space="preserve">A) Data is replicated based on a snapshot taken at a specific time.</w:t>
        <w:br w:type="textWrapping"/>
        <w:t xml:space="preserve"> B) Data is mirrored in real-time to another storage system.</w:t>
        <w:br w:type="textWrapping"/>
        <w:t xml:space="preserve"> C) Data is only replicated once per day.</w:t>
        <w:br w:type="textWrapping"/>
        <w:t xml:space="preserve"> D) Data is replicated but not immediately available for recovery.</w:t>
      </w:r>
    </w:p>
    <w:p w:rsidR="00000000" w:rsidDel="00000000" w:rsidP="00000000" w:rsidRDefault="00000000" w:rsidRPr="00000000" w14:paraId="000000E9">
      <w:pPr>
        <w:spacing w:after="240" w:before="240" w:lineRule="auto"/>
        <w:rPr/>
      </w:pPr>
      <w:r w:rsidDel="00000000" w:rsidR="00000000" w:rsidRPr="00000000">
        <w:rPr>
          <w:b w:val="1"/>
          <w:rtl w:val="0"/>
        </w:rPr>
        <w:t xml:space="preserve">Answer</w:t>
      </w:r>
      <w:r w:rsidDel="00000000" w:rsidR="00000000" w:rsidRPr="00000000">
        <w:rPr>
          <w:rtl w:val="0"/>
        </w:rPr>
        <w:t xml:space="preserve">: B) Data is mirrored in real-time to another storage system.</w:t>
        <w:br w:type="textWrapping"/>
        <w:t xml:space="preserve"> </w:t>
      </w:r>
      <w:r w:rsidDel="00000000" w:rsidR="00000000" w:rsidRPr="00000000">
        <w:rPr>
          <w:b w:val="1"/>
          <w:rtl w:val="0"/>
        </w:rPr>
        <w:t xml:space="preserve">Example</w:t>
      </w:r>
      <w:r w:rsidDel="00000000" w:rsidR="00000000" w:rsidRPr="00000000">
        <w:rPr>
          <w:rtl w:val="0"/>
        </w:rPr>
        <w:t xml:space="preserve">: A mirrored copy of a database is stored in a remote data center.</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z4784y4jnrd2" w:id="61"/>
      <w:bookmarkEnd w:id="61"/>
      <w:r w:rsidDel="00000000" w:rsidR="00000000" w:rsidRPr="00000000">
        <w:rPr>
          <w:b w:val="1"/>
          <w:color w:val="000000"/>
          <w:sz w:val="26"/>
          <w:szCs w:val="26"/>
          <w:rtl w:val="0"/>
        </w:rPr>
        <w:t xml:space="preserve">7. Snapshot Replication is typically used for which of the following?</w:t>
      </w:r>
    </w:p>
    <w:p w:rsidR="00000000" w:rsidDel="00000000" w:rsidP="00000000" w:rsidRDefault="00000000" w:rsidRPr="00000000" w14:paraId="000000EC">
      <w:pPr>
        <w:spacing w:after="240" w:before="240" w:lineRule="auto"/>
        <w:rPr/>
      </w:pPr>
      <w:r w:rsidDel="00000000" w:rsidR="00000000" w:rsidRPr="00000000">
        <w:rPr>
          <w:rtl w:val="0"/>
        </w:rPr>
        <w:t xml:space="preserve">A) Real-time data protection</w:t>
        <w:br w:type="textWrapping"/>
        <w:t xml:space="preserve"> B) Data backup and archival</w:t>
        <w:br w:type="textWrapping"/>
        <w:t xml:space="preserve"> C) High-availability systems</w:t>
        <w:br w:type="textWrapping"/>
        <w:t xml:space="preserve"> D) Transactional databases</w:t>
      </w:r>
    </w:p>
    <w:p w:rsidR="00000000" w:rsidDel="00000000" w:rsidP="00000000" w:rsidRDefault="00000000" w:rsidRPr="00000000" w14:paraId="000000ED">
      <w:pPr>
        <w:spacing w:after="240" w:before="240" w:lineRule="auto"/>
        <w:rPr/>
      </w:pPr>
      <w:r w:rsidDel="00000000" w:rsidR="00000000" w:rsidRPr="00000000">
        <w:rPr>
          <w:b w:val="1"/>
          <w:rtl w:val="0"/>
        </w:rPr>
        <w:t xml:space="preserve">Answer</w:t>
      </w:r>
      <w:r w:rsidDel="00000000" w:rsidR="00000000" w:rsidRPr="00000000">
        <w:rPr>
          <w:rtl w:val="0"/>
        </w:rPr>
        <w:t xml:space="preserve">: B) Data backup and archival</w:t>
        <w:br w:type="textWrapping"/>
        <w:t xml:space="preserve"> </w:t>
      </w:r>
      <w:r w:rsidDel="00000000" w:rsidR="00000000" w:rsidRPr="00000000">
        <w:rPr>
          <w:b w:val="1"/>
          <w:rtl w:val="0"/>
        </w:rPr>
        <w:t xml:space="preserve">Example</w:t>
      </w:r>
      <w:r w:rsidDel="00000000" w:rsidR="00000000" w:rsidRPr="00000000">
        <w:rPr>
          <w:rtl w:val="0"/>
        </w:rPr>
        <w:t xml:space="preserve">: A snapshot of a file system is created every night and replicated to a remote location for archiving.</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kfveykz6mho6" w:id="62"/>
      <w:bookmarkEnd w:id="62"/>
      <w:r w:rsidDel="00000000" w:rsidR="00000000" w:rsidRPr="00000000">
        <w:rPr>
          <w:b w:val="1"/>
          <w:color w:val="000000"/>
          <w:sz w:val="26"/>
          <w:szCs w:val="26"/>
          <w:rtl w:val="0"/>
        </w:rPr>
        <w:t xml:space="preserve">8. Which of the following is an advantage of Asynchronous Replication?</w:t>
      </w:r>
    </w:p>
    <w:p w:rsidR="00000000" w:rsidDel="00000000" w:rsidP="00000000" w:rsidRDefault="00000000" w:rsidRPr="00000000" w14:paraId="000000F0">
      <w:pPr>
        <w:spacing w:after="240" w:before="240" w:lineRule="auto"/>
        <w:rPr/>
      </w:pPr>
      <w:r w:rsidDel="00000000" w:rsidR="00000000" w:rsidRPr="00000000">
        <w:rPr>
          <w:rtl w:val="0"/>
        </w:rPr>
        <w:t xml:space="preserve">A) Real-time data synchronization</w:t>
        <w:br w:type="textWrapping"/>
        <w:t xml:space="preserve"> B) No latency between the source and target systems</w:t>
        <w:br w:type="textWrapping"/>
        <w:t xml:space="preserve"> C) Less impact on the performance of the source system</w:t>
        <w:br w:type="textWrapping"/>
        <w:t xml:space="preserve"> D) Both sites are always in sync</w:t>
      </w:r>
    </w:p>
    <w:p w:rsidR="00000000" w:rsidDel="00000000" w:rsidP="00000000" w:rsidRDefault="00000000" w:rsidRPr="00000000" w14:paraId="000000F1">
      <w:pPr>
        <w:spacing w:after="240" w:before="240" w:lineRule="auto"/>
        <w:rPr/>
      </w:pPr>
      <w:r w:rsidDel="00000000" w:rsidR="00000000" w:rsidRPr="00000000">
        <w:rPr>
          <w:b w:val="1"/>
          <w:rtl w:val="0"/>
        </w:rPr>
        <w:t xml:space="preserve">Answer</w:t>
      </w:r>
      <w:r w:rsidDel="00000000" w:rsidR="00000000" w:rsidRPr="00000000">
        <w:rPr>
          <w:rtl w:val="0"/>
        </w:rPr>
        <w:t xml:space="preserve">: C) Less impact on the performance of the source system</w:t>
        <w:br w:type="textWrapping"/>
        <w:t xml:space="preserve"> </w:t>
      </w:r>
      <w:r w:rsidDel="00000000" w:rsidR="00000000" w:rsidRPr="00000000">
        <w:rPr>
          <w:b w:val="1"/>
          <w:rtl w:val="0"/>
        </w:rPr>
        <w:t xml:space="preserve">Example</w:t>
      </w:r>
      <w:r w:rsidDel="00000000" w:rsidR="00000000" w:rsidRPr="00000000">
        <w:rPr>
          <w:rtl w:val="0"/>
        </w:rPr>
        <w:t xml:space="preserve">: A company replicates sales data every 10 minutes from Site A to Site B to reduce the performance hit on Site A.</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m6j0znnte7w1" w:id="63"/>
      <w:bookmarkEnd w:id="63"/>
      <w:r w:rsidDel="00000000" w:rsidR="00000000" w:rsidRPr="00000000">
        <w:rPr>
          <w:b w:val="1"/>
          <w:color w:val="000000"/>
          <w:sz w:val="26"/>
          <w:szCs w:val="26"/>
          <w:rtl w:val="0"/>
        </w:rPr>
        <w:t xml:space="preserve">9. What does RPO (Recovery Point Objective) measure in storage replication?</w:t>
      </w:r>
    </w:p>
    <w:p w:rsidR="00000000" w:rsidDel="00000000" w:rsidP="00000000" w:rsidRDefault="00000000" w:rsidRPr="00000000" w14:paraId="000000F4">
      <w:pPr>
        <w:spacing w:after="240" w:before="240" w:lineRule="auto"/>
        <w:rPr/>
      </w:pPr>
      <w:r w:rsidDel="00000000" w:rsidR="00000000" w:rsidRPr="00000000">
        <w:rPr>
          <w:rtl w:val="0"/>
        </w:rPr>
        <w:t xml:space="preserve">A) The maximum time it takes to recover data</w:t>
        <w:br w:type="textWrapping"/>
        <w:t xml:space="preserve"> B) The amount of data loss that is acceptable in case of a disaster</w:t>
        <w:br w:type="textWrapping"/>
        <w:t xml:space="preserve"> C) The distance between replication sites</w:t>
        <w:br w:type="textWrapping"/>
        <w:t xml:space="preserve"> D) The amount of time data is replicated</w:t>
      </w:r>
    </w:p>
    <w:p w:rsidR="00000000" w:rsidDel="00000000" w:rsidP="00000000" w:rsidRDefault="00000000" w:rsidRPr="00000000" w14:paraId="000000F5">
      <w:pPr>
        <w:spacing w:after="240" w:before="240" w:lineRule="auto"/>
        <w:rPr/>
      </w:pPr>
      <w:r w:rsidDel="00000000" w:rsidR="00000000" w:rsidRPr="00000000">
        <w:rPr>
          <w:b w:val="1"/>
          <w:rtl w:val="0"/>
        </w:rPr>
        <w:t xml:space="preserve">Answer</w:t>
      </w:r>
      <w:r w:rsidDel="00000000" w:rsidR="00000000" w:rsidRPr="00000000">
        <w:rPr>
          <w:rtl w:val="0"/>
        </w:rPr>
        <w:t xml:space="preserve">: B) The amount of data loss that is acceptable in case of a disaster</w:t>
        <w:br w:type="textWrapping"/>
        <w:t xml:space="preserve"> </w:t>
      </w:r>
      <w:r w:rsidDel="00000000" w:rsidR="00000000" w:rsidRPr="00000000">
        <w:rPr>
          <w:b w:val="1"/>
          <w:rtl w:val="0"/>
        </w:rPr>
        <w:t xml:space="preserve">Example</w:t>
      </w:r>
      <w:r w:rsidDel="00000000" w:rsidR="00000000" w:rsidRPr="00000000">
        <w:rPr>
          <w:rtl w:val="0"/>
        </w:rPr>
        <w:t xml:space="preserve">: If an RPO of 1 hour is set, no more than 1 hour of data loss should occur in the event of a failure.</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lq207uswgcim" w:id="64"/>
      <w:bookmarkEnd w:id="64"/>
      <w:r w:rsidDel="00000000" w:rsidR="00000000" w:rsidRPr="00000000">
        <w:rPr>
          <w:b w:val="1"/>
          <w:color w:val="000000"/>
          <w:sz w:val="26"/>
          <w:szCs w:val="26"/>
          <w:rtl w:val="0"/>
        </w:rPr>
        <w:t xml:space="preserve">10. What does RTO (Recovery Time Objective) measure?</w:t>
      </w:r>
    </w:p>
    <w:p w:rsidR="00000000" w:rsidDel="00000000" w:rsidP="00000000" w:rsidRDefault="00000000" w:rsidRPr="00000000" w14:paraId="000000F8">
      <w:pPr>
        <w:spacing w:after="240" w:before="240" w:lineRule="auto"/>
        <w:rPr/>
      </w:pPr>
      <w:r w:rsidDel="00000000" w:rsidR="00000000" w:rsidRPr="00000000">
        <w:rPr>
          <w:rtl w:val="0"/>
        </w:rPr>
        <w:t xml:space="preserve">A) The maximum amount of data loss</w:t>
        <w:br w:type="textWrapping"/>
        <w:t xml:space="preserve"> B) The time it takes to fully recover from a disaster</w:t>
        <w:br w:type="textWrapping"/>
        <w:t xml:space="preserve"> C) The distance between sites</w:t>
        <w:br w:type="textWrapping"/>
        <w:t xml:space="preserve"> D) The speed of replication</w:t>
      </w:r>
    </w:p>
    <w:p w:rsidR="00000000" w:rsidDel="00000000" w:rsidP="00000000" w:rsidRDefault="00000000" w:rsidRPr="00000000" w14:paraId="000000F9">
      <w:pPr>
        <w:spacing w:after="240" w:before="240" w:lineRule="auto"/>
        <w:rPr/>
      </w:pPr>
      <w:r w:rsidDel="00000000" w:rsidR="00000000" w:rsidRPr="00000000">
        <w:rPr>
          <w:b w:val="1"/>
          <w:rtl w:val="0"/>
        </w:rPr>
        <w:t xml:space="preserve">Answer</w:t>
      </w:r>
      <w:r w:rsidDel="00000000" w:rsidR="00000000" w:rsidRPr="00000000">
        <w:rPr>
          <w:rtl w:val="0"/>
        </w:rPr>
        <w:t xml:space="preserve">: B) The time it takes to fully recover from a disaster</w:t>
        <w:br w:type="textWrapping"/>
        <w:t xml:space="preserve"> </w:t>
      </w:r>
      <w:r w:rsidDel="00000000" w:rsidR="00000000" w:rsidRPr="00000000">
        <w:rPr>
          <w:b w:val="1"/>
          <w:rtl w:val="0"/>
        </w:rPr>
        <w:t xml:space="preserve">Example</w:t>
      </w:r>
      <w:r w:rsidDel="00000000" w:rsidR="00000000" w:rsidRPr="00000000">
        <w:rPr>
          <w:rtl w:val="0"/>
        </w:rPr>
        <w:t xml:space="preserve">: If RTO is set to 2 hours, data recovery should be completed within 2 hours of a failure.</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7111b944g89" w:id="65"/>
      <w:bookmarkEnd w:id="65"/>
      <w:r w:rsidDel="00000000" w:rsidR="00000000" w:rsidRPr="00000000">
        <w:rPr>
          <w:b w:val="1"/>
          <w:color w:val="000000"/>
          <w:sz w:val="26"/>
          <w:szCs w:val="26"/>
          <w:rtl w:val="0"/>
        </w:rPr>
        <w:t xml:space="preserve">11. Which replication type is most suitable for disaster recovery when real-time consistency is not critical?</w:t>
      </w:r>
    </w:p>
    <w:p w:rsidR="00000000" w:rsidDel="00000000" w:rsidP="00000000" w:rsidRDefault="00000000" w:rsidRPr="00000000" w14:paraId="000000FC">
      <w:pPr>
        <w:spacing w:after="240" w:before="240" w:lineRule="auto"/>
        <w:rPr/>
      </w:pPr>
      <w:r w:rsidDel="00000000" w:rsidR="00000000" w:rsidRPr="00000000">
        <w:rPr>
          <w:rtl w:val="0"/>
        </w:rPr>
        <w:t xml:space="preserve">A) Asynchronous Replication</w:t>
        <w:br w:type="textWrapping"/>
        <w:t xml:space="preserve"> B) Snapshot Replication</w:t>
        <w:br w:type="textWrapping"/>
        <w:t xml:space="preserve"> C) Synchronous Replication</w:t>
        <w:br w:type="textWrapping"/>
        <w:t xml:space="preserve"> D) Continuous Data Protection (CDP)</w:t>
      </w:r>
    </w:p>
    <w:p w:rsidR="00000000" w:rsidDel="00000000" w:rsidP="00000000" w:rsidRDefault="00000000" w:rsidRPr="00000000" w14:paraId="000000FD">
      <w:pPr>
        <w:spacing w:after="240" w:before="240" w:lineRule="auto"/>
        <w:rPr/>
      </w:pPr>
      <w:r w:rsidDel="00000000" w:rsidR="00000000" w:rsidRPr="00000000">
        <w:rPr>
          <w:b w:val="1"/>
          <w:rtl w:val="0"/>
        </w:rPr>
        <w:t xml:space="preserve">Answer</w:t>
      </w:r>
      <w:r w:rsidDel="00000000" w:rsidR="00000000" w:rsidRPr="00000000">
        <w:rPr>
          <w:rtl w:val="0"/>
        </w:rPr>
        <w:t xml:space="preserve">: A) Asynchronous Replication</w:t>
        <w:br w:type="textWrapping"/>
        <w:t xml:space="preserve"> </w:t>
      </w:r>
      <w:r w:rsidDel="00000000" w:rsidR="00000000" w:rsidRPr="00000000">
        <w:rPr>
          <w:b w:val="1"/>
          <w:rtl w:val="0"/>
        </w:rPr>
        <w:t xml:space="preserve">Example</w:t>
      </w:r>
      <w:r w:rsidDel="00000000" w:rsidR="00000000" w:rsidRPr="00000000">
        <w:rPr>
          <w:rtl w:val="0"/>
        </w:rPr>
        <w:t xml:space="preserve">: A retail company replicates customer data to another region every hour for disaster recovery.</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rfai0ntcgxri" w:id="66"/>
      <w:bookmarkEnd w:id="66"/>
      <w:r w:rsidDel="00000000" w:rsidR="00000000" w:rsidRPr="00000000">
        <w:rPr>
          <w:b w:val="1"/>
          <w:color w:val="000000"/>
          <w:sz w:val="26"/>
          <w:szCs w:val="26"/>
          <w:rtl w:val="0"/>
        </w:rPr>
        <w:t xml:space="preserve">12. What is the main benefit of using Continuous Data Protection (CDP)?</w:t>
      </w:r>
    </w:p>
    <w:p w:rsidR="00000000" w:rsidDel="00000000" w:rsidP="00000000" w:rsidRDefault="00000000" w:rsidRPr="00000000" w14:paraId="00000100">
      <w:pPr>
        <w:spacing w:after="240" w:before="240" w:lineRule="auto"/>
        <w:rPr/>
      </w:pPr>
      <w:r w:rsidDel="00000000" w:rsidR="00000000" w:rsidRPr="00000000">
        <w:rPr>
          <w:rtl w:val="0"/>
        </w:rPr>
        <w:t xml:space="preserve">A) Reduces storage costs</w:t>
        <w:br w:type="textWrapping"/>
        <w:t xml:space="preserve"> B) Zero data loss and real-time data protection</w:t>
        <w:br w:type="textWrapping"/>
        <w:t xml:space="preserve"> C) Improves backup speed</w:t>
        <w:br w:type="textWrapping"/>
        <w:t xml:space="preserve"> D) Lowers network bandwidth requirements</w:t>
      </w:r>
    </w:p>
    <w:p w:rsidR="00000000" w:rsidDel="00000000" w:rsidP="00000000" w:rsidRDefault="00000000" w:rsidRPr="00000000" w14:paraId="00000101">
      <w:pPr>
        <w:spacing w:after="240" w:before="240" w:lineRule="auto"/>
        <w:rPr/>
      </w:pPr>
      <w:r w:rsidDel="00000000" w:rsidR="00000000" w:rsidRPr="00000000">
        <w:rPr>
          <w:b w:val="1"/>
          <w:rtl w:val="0"/>
        </w:rPr>
        <w:t xml:space="preserve">Answer</w:t>
      </w:r>
      <w:r w:rsidDel="00000000" w:rsidR="00000000" w:rsidRPr="00000000">
        <w:rPr>
          <w:rtl w:val="0"/>
        </w:rPr>
        <w:t xml:space="preserve">: B) Zero data loss and real-time data protection</w:t>
        <w:br w:type="textWrapping"/>
        <w:t xml:space="preserve"> </w:t>
      </w:r>
      <w:r w:rsidDel="00000000" w:rsidR="00000000" w:rsidRPr="00000000">
        <w:rPr>
          <w:b w:val="1"/>
          <w:rtl w:val="0"/>
        </w:rPr>
        <w:t xml:space="preserve">Example</w:t>
      </w:r>
      <w:r w:rsidDel="00000000" w:rsidR="00000000" w:rsidRPr="00000000">
        <w:rPr>
          <w:rtl w:val="0"/>
        </w:rPr>
        <w:t xml:space="preserve">: A financial application records every transaction and replicates it immediately to a secondary site.</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9kexy8ivkn1h" w:id="67"/>
      <w:bookmarkEnd w:id="67"/>
      <w:r w:rsidDel="00000000" w:rsidR="00000000" w:rsidRPr="00000000">
        <w:rPr>
          <w:b w:val="1"/>
          <w:color w:val="000000"/>
          <w:sz w:val="26"/>
          <w:szCs w:val="26"/>
          <w:rtl w:val="0"/>
        </w:rPr>
        <w:t xml:space="preserve">13. What happens if the network link between the source and target in synchronous replication is slow or fails?</w:t>
      </w:r>
    </w:p>
    <w:p w:rsidR="00000000" w:rsidDel="00000000" w:rsidP="00000000" w:rsidRDefault="00000000" w:rsidRPr="00000000" w14:paraId="00000104">
      <w:pPr>
        <w:spacing w:after="240" w:before="240" w:lineRule="auto"/>
        <w:rPr/>
      </w:pPr>
      <w:r w:rsidDel="00000000" w:rsidR="00000000" w:rsidRPr="00000000">
        <w:rPr>
          <w:rtl w:val="0"/>
        </w:rPr>
        <w:t xml:space="preserve">A) The system continues without delay</w:t>
        <w:br w:type="textWrapping"/>
        <w:t xml:space="preserve"> B) The write operation may fail or be delayed</w:t>
        <w:br w:type="textWrapping"/>
        <w:t xml:space="preserve"> C) Data loss occurs</w:t>
        <w:br w:type="textWrapping"/>
        <w:t xml:space="preserve"> D) The target data center becomes the primary</w:t>
      </w:r>
    </w:p>
    <w:p w:rsidR="00000000" w:rsidDel="00000000" w:rsidP="00000000" w:rsidRDefault="00000000" w:rsidRPr="00000000" w14:paraId="00000105">
      <w:pPr>
        <w:spacing w:after="240" w:before="240" w:lineRule="auto"/>
        <w:rPr/>
      </w:pPr>
      <w:r w:rsidDel="00000000" w:rsidR="00000000" w:rsidRPr="00000000">
        <w:rPr>
          <w:b w:val="1"/>
          <w:rtl w:val="0"/>
        </w:rPr>
        <w:t xml:space="preserve">Answer</w:t>
      </w:r>
      <w:r w:rsidDel="00000000" w:rsidR="00000000" w:rsidRPr="00000000">
        <w:rPr>
          <w:rtl w:val="0"/>
        </w:rPr>
        <w:t xml:space="preserve">: B) The write operation may fail or be delayed</w:t>
        <w:br w:type="textWrapping"/>
        <w:t xml:space="preserve"> </w:t>
      </w:r>
      <w:r w:rsidDel="00000000" w:rsidR="00000000" w:rsidRPr="00000000">
        <w:rPr>
          <w:b w:val="1"/>
          <w:rtl w:val="0"/>
        </w:rPr>
        <w:t xml:space="preserve">Example</w:t>
      </w:r>
      <w:r w:rsidDel="00000000" w:rsidR="00000000" w:rsidRPr="00000000">
        <w:rPr>
          <w:rtl w:val="0"/>
        </w:rPr>
        <w:t xml:space="preserve">: A banking transaction may be delayed or rejected if the link between the primary and backup data centers fails.</w:t>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ohhmq6l1nmz9" w:id="68"/>
      <w:bookmarkEnd w:id="68"/>
      <w:r w:rsidDel="00000000" w:rsidR="00000000" w:rsidRPr="00000000">
        <w:rPr>
          <w:b w:val="1"/>
          <w:color w:val="000000"/>
          <w:sz w:val="26"/>
          <w:szCs w:val="26"/>
          <w:rtl w:val="0"/>
        </w:rPr>
        <w:t xml:space="preserve">14. In which scenario would Mirror Replication be most useful?</w:t>
      </w:r>
    </w:p>
    <w:p w:rsidR="00000000" w:rsidDel="00000000" w:rsidP="00000000" w:rsidRDefault="00000000" w:rsidRPr="00000000" w14:paraId="00000108">
      <w:pPr>
        <w:spacing w:after="240" w:before="240" w:lineRule="auto"/>
        <w:rPr/>
      </w:pPr>
      <w:r w:rsidDel="00000000" w:rsidR="00000000" w:rsidRPr="00000000">
        <w:rPr>
          <w:rtl w:val="0"/>
        </w:rPr>
        <w:t xml:space="preserve">A) For backup purposes only</w:t>
        <w:br w:type="textWrapping"/>
        <w:t xml:space="preserve"> B) For high-availability systems requiring immediate failover</w:t>
        <w:br w:type="textWrapping"/>
        <w:t xml:space="preserve"> C) For long-distance data transfer</w:t>
        <w:br w:type="textWrapping"/>
        <w:t xml:space="preserve"> D) For storing static historical data</w:t>
      </w:r>
    </w:p>
    <w:p w:rsidR="00000000" w:rsidDel="00000000" w:rsidP="00000000" w:rsidRDefault="00000000" w:rsidRPr="00000000" w14:paraId="00000109">
      <w:pPr>
        <w:spacing w:after="240" w:before="240" w:lineRule="auto"/>
        <w:rPr/>
      </w:pPr>
      <w:r w:rsidDel="00000000" w:rsidR="00000000" w:rsidRPr="00000000">
        <w:rPr>
          <w:b w:val="1"/>
          <w:rtl w:val="0"/>
        </w:rPr>
        <w:t xml:space="preserve">Answer</w:t>
      </w:r>
      <w:r w:rsidDel="00000000" w:rsidR="00000000" w:rsidRPr="00000000">
        <w:rPr>
          <w:rtl w:val="0"/>
        </w:rPr>
        <w:t xml:space="preserve">: B) For high-availability systems requiring immediate failover</w:t>
        <w:br w:type="textWrapping"/>
        <w:t xml:space="preserve"> </w:t>
      </w:r>
      <w:r w:rsidDel="00000000" w:rsidR="00000000" w:rsidRPr="00000000">
        <w:rPr>
          <w:b w:val="1"/>
          <w:rtl w:val="0"/>
        </w:rPr>
        <w:t xml:space="preserve">Example</w:t>
      </w:r>
      <w:r w:rsidDel="00000000" w:rsidR="00000000" w:rsidRPr="00000000">
        <w:rPr>
          <w:rtl w:val="0"/>
        </w:rPr>
        <w:t xml:space="preserve">: A website with high traffic needs immediate failover to a mirrored copy if the primary server fails.</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zayjfvha70ku" w:id="69"/>
      <w:bookmarkEnd w:id="69"/>
      <w:r w:rsidDel="00000000" w:rsidR="00000000" w:rsidRPr="00000000">
        <w:rPr>
          <w:b w:val="1"/>
          <w:color w:val="000000"/>
          <w:sz w:val="26"/>
          <w:szCs w:val="26"/>
          <w:rtl w:val="0"/>
        </w:rPr>
        <w:t xml:space="preserve">15. Which type of replication does NOT require real-time data synchronization?</w:t>
      </w:r>
    </w:p>
    <w:p w:rsidR="00000000" w:rsidDel="00000000" w:rsidP="00000000" w:rsidRDefault="00000000" w:rsidRPr="00000000" w14:paraId="0000010C">
      <w:pPr>
        <w:spacing w:after="240" w:before="240" w:lineRule="auto"/>
        <w:rPr/>
      </w:pPr>
      <w:r w:rsidDel="00000000" w:rsidR="00000000" w:rsidRPr="00000000">
        <w:rPr>
          <w:rtl w:val="0"/>
        </w:rPr>
        <w:t xml:space="preserve">A) Synchronous Replication</w:t>
        <w:br w:type="textWrapping"/>
        <w:t xml:space="preserve"> B) Mirror Replication</w:t>
        <w:br w:type="textWrapping"/>
        <w:t xml:space="preserve"> C) Snapshot Replication</w:t>
        <w:br w:type="textWrapping"/>
        <w:t xml:space="preserve"> D) Continuous Data Protection (CDP)</w:t>
      </w:r>
    </w:p>
    <w:p w:rsidR="00000000" w:rsidDel="00000000" w:rsidP="00000000" w:rsidRDefault="00000000" w:rsidRPr="00000000" w14:paraId="0000010D">
      <w:pPr>
        <w:spacing w:after="240" w:before="240" w:lineRule="auto"/>
        <w:rPr/>
      </w:pPr>
      <w:r w:rsidDel="00000000" w:rsidR="00000000" w:rsidRPr="00000000">
        <w:rPr>
          <w:b w:val="1"/>
          <w:rtl w:val="0"/>
        </w:rPr>
        <w:t xml:space="preserve">Answer</w:t>
      </w:r>
      <w:r w:rsidDel="00000000" w:rsidR="00000000" w:rsidRPr="00000000">
        <w:rPr>
          <w:rtl w:val="0"/>
        </w:rPr>
        <w:t xml:space="preserve">: C) Snapshot Replication</w:t>
        <w:br w:type="textWrapping"/>
        <w:t xml:space="preserve"> </w:t>
      </w:r>
      <w:r w:rsidDel="00000000" w:rsidR="00000000" w:rsidRPr="00000000">
        <w:rPr>
          <w:b w:val="1"/>
          <w:rtl w:val="0"/>
        </w:rPr>
        <w:t xml:space="preserve">Example</w:t>
      </w:r>
      <w:r w:rsidDel="00000000" w:rsidR="00000000" w:rsidRPr="00000000">
        <w:rPr>
          <w:rtl w:val="0"/>
        </w:rPr>
        <w:t xml:space="preserve">: A company creates snapshots of its database every night and replicates them to an offsite location.</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228blqpf1awu" w:id="70"/>
      <w:bookmarkEnd w:id="70"/>
      <w:r w:rsidDel="00000000" w:rsidR="00000000" w:rsidRPr="00000000">
        <w:rPr>
          <w:b w:val="1"/>
          <w:color w:val="000000"/>
          <w:sz w:val="26"/>
          <w:szCs w:val="26"/>
          <w:rtl w:val="0"/>
        </w:rPr>
        <w:t xml:space="preserve">16. What is an example of Snapshot Replication in a real-world use case?</w:t>
      </w:r>
    </w:p>
    <w:p w:rsidR="00000000" w:rsidDel="00000000" w:rsidP="00000000" w:rsidRDefault="00000000" w:rsidRPr="00000000" w14:paraId="00000110">
      <w:pPr>
        <w:spacing w:after="240" w:before="240" w:lineRule="auto"/>
        <w:rPr/>
      </w:pPr>
      <w:r w:rsidDel="00000000" w:rsidR="00000000" w:rsidRPr="00000000">
        <w:rPr>
          <w:rtl w:val="0"/>
        </w:rPr>
        <w:t xml:space="preserve">A) A live video streaming platform using real-time replication</w:t>
        <w:br w:type="textWrapping"/>
        <w:t xml:space="preserve"> B) A backup solution replicating file system snapshots to another site</w:t>
        <w:br w:type="textWrapping"/>
        <w:t xml:space="preserve"> C) A financial transaction system replicating in real-time</w:t>
        <w:br w:type="textWrapping"/>
        <w:t xml:space="preserve"> D) A load-balanced server distributing traffic in real-time</w:t>
      </w:r>
    </w:p>
    <w:p w:rsidR="00000000" w:rsidDel="00000000" w:rsidP="00000000" w:rsidRDefault="00000000" w:rsidRPr="00000000" w14:paraId="00000111">
      <w:pPr>
        <w:spacing w:after="240" w:before="240" w:lineRule="auto"/>
        <w:rPr/>
      </w:pPr>
      <w:r w:rsidDel="00000000" w:rsidR="00000000" w:rsidRPr="00000000">
        <w:rPr>
          <w:b w:val="1"/>
          <w:rtl w:val="0"/>
        </w:rPr>
        <w:t xml:space="preserve">Answer</w:t>
      </w:r>
      <w:r w:rsidDel="00000000" w:rsidR="00000000" w:rsidRPr="00000000">
        <w:rPr>
          <w:rtl w:val="0"/>
        </w:rPr>
        <w:t xml:space="preserve">: B) A backup solution replicating file system snapshots to another site</w:t>
        <w:br w:type="textWrapping"/>
        <w:t xml:space="preserve"> </w:t>
      </w:r>
      <w:r w:rsidDel="00000000" w:rsidR="00000000" w:rsidRPr="00000000">
        <w:rPr>
          <w:b w:val="1"/>
          <w:rtl w:val="0"/>
        </w:rPr>
        <w:t xml:space="preserve">Example</w:t>
      </w:r>
      <w:r w:rsidDel="00000000" w:rsidR="00000000" w:rsidRPr="00000000">
        <w:rPr>
          <w:rtl w:val="0"/>
        </w:rPr>
        <w:t xml:space="preserve">: A business takes nightly snapshots of its file system for backup purposes and stores them offsite.</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c4kfz03l5lc2" w:id="71"/>
      <w:bookmarkEnd w:id="71"/>
      <w:r w:rsidDel="00000000" w:rsidR="00000000" w:rsidRPr="00000000">
        <w:rPr>
          <w:b w:val="1"/>
          <w:color w:val="000000"/>
          <w:sz w:val="26"/>
          <w:szCs w:val="26"/>
          <w:rtl w:val="0"/>
        </w:rPr>
        <w:t xml:space="preserve">17. Which of the following is true for Asynchronous Replication?</w:t>
      </w:r>
    </w:p>
    <w:p w:rsidR="00000000" w:rsidDel="00000000" w:rsidP="00000000" w:rsidRDefault="00000000" w:rsidRPr="00000000" w14:paraId="00000114">
      <w:pPr>
        <w:spacing w:after="240" w:before="240" w:lineRule="auto"/>
        <w:rPr/>
      </w:pPr>
      <w:r w:rsidDel="00000000" w:rsidR="00000000" w:rsidRPr="00000000">
        <w:rPr>
          <w:rtl w:val="0"/>
        </w:rPr>
        <w:t xml:space="preserve">A) It is suitable for environments requiring strict real-time data consistency.</w:t>
        <w:br w:type="textWrapping"/>
        <w:t xml:space="preserve"> B) It provides minimal latency between source and target systems.</w:t>
        <w:br w:type="textWrapping"/>
        <w:t xml:space="preserve"> C) It minimizes performance impact on the source system.</w:t>
        <w:br w:type="textWrapping"/>
        <w:t xml:space="preserve"> D) Data is written to both systems at the same time.</w:t>
      </w:r>
    </w:p>
    <w:p w:rsidR="00000000" w:rsidDel="00000000" w:rsidP="00000000" w:rsidRDefault="00000000" w:rsidRPr="00000000" w14:paraId="00000115">
      <w:pPr>
        <w:spacing w:after="240" w:before="240" w:lineRule="auto"/>
        <w:rPr/>
      </w:pPr>
      <w:r w:rsidDel="00000000" w:rsidR="00000000" w:rsidRPr="00000000">
        <w:rPr>
          <w:b w:val="1"/>
          <w:rtl w:val="0"/>
        </w:rPr>
        <w:t xml:space="preserve">Answer</w:t>
      </w:r>
      <w:r w:rsidDel="00000000" w:rsidR="00000000" w:rsidRPr="00000000">
        <w:rPr>
          <w:rtl w:val="0"/>
        </w:rPr>
        <w:t xml:space="preserve">: C) It minimizes performance impact on the source system.</w:t>
        <w:br w:type="textWrapping"/>
        <w:t xml:space="preserve"> </w:t>
      </w:r>
      <w:r w:rsidDel="00000000" w:rsidR="00000000" w:rsidRPr="00000000">
        <w:rPr>
          <w:b w:val="1"/>
          <w:rtl w:val="0"/>
        </w:rPr>
        <w:t xml:space="preserve">Example</w:t>
      </w:r>
      <w:r w:rsidDel="00000000" w:rsidR="00000000" w:rsidRPr="00000000">
        <w:rPr>
          <w:rtl w:val="0"/>
        </w:rPr>
        <w:t xml:space="preserve">: An e-commerce platform replicates its inventory database every 15 minutes to a backup location.</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m03nxe8sojk4" w:id="72"/>
      <w:bookmarkEnd w:id="72"/>
      <w:r w:rsidDel="00000000" w:rsidR="00000000" w:rsidRPr="00000000">
        <w:rPr>
          <w:b w:val="1"/>
          <w:color w:val="000000"/>
          <w:sz w:val="26"/>
          <w:szCs w:val="26"/>
          <w:rtl w:val="0"/>
        </w:rPr>
        <w:t xml:space="preserve">18. Which of the following is a typical use case for Synchronous Replication?</w:t>
      </w:r>
    </w:p>
    <w:p w:rsidR="00000000" w:rsidDel="00000000" w:rsidP="00000000" w:rsidRDefault="00000000" w:rsidRPr="00000000" w14:paraId="00000118">
      <w:pPr>
        <w:spacing w:after="240" w:before="240" w:lineRule="auto"/>
        <w:rPr/>
      </w:pPr>
      <w:r w:rsidDel="00000000" w:rsidR="00000000" w:rsidRPr="00000000">
        <w:rPr>
          <w:rtl w:val="0"/>
        </w:rPr>
        <w:t xml:space="preserve">A) Long-distance data replication</w:t>
        <w:br w:type="textWrapping"/>
        <w:t xml:space="preserve"> B) Backing up files for archival purposes</w:t>
        <w:br w:type="textWrapping"/>
        <w:t xml:space="preserve"> C) Critical financial transactions</w:t>
        <w:br w:type="textWrapping"/>
        <w:t xml:space="preserve"> D) Storing historical snapshots of data</w:t>
      </w:r>
    </w:p>
    <w:p w:rsidR="00000000" w:rsidDel="00000000" w:rsidP="00000000" w:rsidRDefault="00000000" w:rsidRPr="00000000" w14:paraId="00000119">
      <w:pPr>
        <w:spacing w:after="240" w:before="240" w:lineRule="auto"/>
        <w:rPr/>
      </w:pPr>
      <w:r w:rsidDel="00000000" w:rsidR="00000000" w:rsidRPr="00000000">
        <w:rPr>
          <w:b w:val="1"/>
          <w:rtl w:val="0"/>
        </w:rPr>
        <w:t xml:space="preserve">Answer</w:t>
      </w:r>
      <w:r w:rsidDel="00000000" w:rsidR="00000000" w:rsidRPr="00000000">
        <w:rPr>
          <w:rtl w:val="0"/>
        </w:rPr>
        <w:t xml:space="preserve">: C) Critical financial transactions</w:t>
        <w:br w:type="textWrapping"/>
        <w:t xml:space="preserve"> </w:t>
      </w:r>
      <w:r w:rsidDel="00000000" w:rsidR="00000000" w:rsidRPr="00000000">
        <w:rPr>
          <w:b w:val="1"/>
          <w:rtl w:val="0"/>
        </w:rPr>
        <w:t xml:space="preserve">Example</w:t>
      </w:r>
      <w:r w:rsidDel="00000000" w:rsidR="00000000" w:rsidRPr="00000000">
        <w:rPr>
          <w:rtl w:val="0"/>
        </w:rPr>
        <w:t xml:space="preserve">: A bank uses synchronous replication to ensure all transaction data is immediately written to both primary and backup systems.</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g5e8dj8bwszv" w:id="73"/>
      <w:bookmarkEnd w:id="73"/>
      <w:r w:rsidDel="00000000" w:rsidR="00000000" w:rsidRPr="00000000">
        <w:rPr>
          <w:b w:val="1"/>
          <w:color w:val="000000"/>
          <w:sz w:val="26"/>
          <w:szCs w:val="26"/>
          <w:rtl w:val="0"/>
        </w:rPr>
        <w:t xml:space="preserve">19. What happens in the case of a disaster if data is not replicated?</w:t>
      </w:r>
    </w:p>
    <w:p w:rsidR="00000000" w:rsidDel="00000000" w:rsidP="00000000" w:rsidRDefault="00000000" w:rsidRPr="00000000" w14:paraId="0000011C">
      <w:pPr>
        <w:spacing w:after="240" w:before="240" w:lineRule="auto"/>
        <w:rPr/>
      </w:pPr>
      <w:r w:rsidDel="00000000" w:rsidR="00000000" w:rsidRPr="00000000">
        <w:rPr>
          <w:rtl w:val="0"/>
        </w:rPr>
        <w:t xml:space="preserve">A) Data will be permanently lost</w:t>
        <w:br w:type="textWrapping"/>
        <w:t xml:space="preserve"> B) Data will be recovered from backups automatically</w:t>
        <w:br w:type="textWrapping"/>
        <w:t xml:space="preserve"> C) Data will be automatically mirrored to another site</w:t>
        <w:br w:type="textWrapping"/>
        <w:t xml:space="preserve"> D) Data will continue to be available without any issues</w:t>
      </w:r>
    </w:p>
    <w:p w:rsidR="00000000" w:rsidDel="00000000" w:rsidP="00000000" w:rsidRDefault="00000000" w:rsidRPr="00000000" w14:paraId="0000011D">
      <w:pPr>
        <w:spacing w:after="240" w:before="240" w:lineRule="auto"/>
        <w:rPr/>
      </w:pPr>
      <w:r w:rsidDel="00000000" w:rsidR="00000000" w:rsidRPr="00000000">
        <w:rPr>
          <w:b w:val="1"/>
          <w:rtl w:val="0"/>
        </w:rPr>
        <w:t xml:space="preserve">Answer</w:t>
      </w:r>
      <w:r w:rsidDel="00000000" w:rsidR="00000000" w:rsidRPr="00000000">
        <w:rPr>
          <w:rtl w:val="0"/>
        </w:rPr>
        <w:t xml:space="preserve">: A) Data will be permanently lost</w:t>
        <w:br w:type="textWrapping"/>
        <w:t xml:space="preserve"> </w:t>
      </w:r>
      <w:r w:rsidDel="00000000" w:rsidR="00000000" w:rsidRPr="00000000">
        <w:rPr>
          <w:b w:val="1"/>
          <w:rtl w:val="0"/>
        </w:rPr>
        <w:t xml:space="preserve">Example</w:t>
      </w:r>
      <w:r w:rsidDel="00000000" w:rsidR="00000000" w:rsidRPr="00000000">
        <w:rPr>
          <w:rtl w:val="0"/>
        </w:rPr>
        <w:t xml:space="preserve">: A company without replication may lose critical data if its data center experiences a failure.</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y5gvwsqt3c1j" w:id="74"/>
      <w:bookmarkEnd w:id="74"/>
      <w:r w:rsidDel="00000000" w:rsidR="00000000" w:rsidRPr="00000000">
        <w:rPr>
          <w:b w:val="1"/>
          <w:color w:val="000000"/>
          <w:sz w:val="26"/>
          <w:szCs w:val="26"/>
          <w:rtl w:val="0"/>
        </w:rPr>
        <w:t xml:space="preserve">20. What kind of data is most suitable for Continuous Data Protection (CDP)?</w:t>
      </w:r>
    </w:p>
    <w:p w:rsidR="00000000" w:rsidDel="00000000" w:rsidP="00000000" w:rsidRDefault="00000000" w:rsidRPr="00000000" w14:paraId="00000120">
      <w:pPr>
        <w:spacing w:after="240" w:before="240" w:lineRule="auto"/>
        <w:rPr/>
      </w:pPr>
      <w:r w:rsidDel="00000000" w:rsidR="00000000" w:rsidRPr="00000000">
        <w:rPr>
          <w:rtl w:val="0"/>
        </w:rPr>
        <w:t xml:space="preserve">A) Static data</w:t>
        <w:br w:type="textWrapping"/>
        <w:t xml:space="preserve"> B) Archived data</w:t>
        <w:br w:type="textWrapping"/>
        <w:t xml:space="preserve"> C) Highly dynamic, transactional data</w:t>
        <w:br w:type="textWrapping"/>
        <w:t xml:space="preserve"> D) Backup data</w:t>
      </w:r>
    </w:p>
    <w:p w:rsidR="00000000" w:rsidDel="00000000" w:rsidP="00000000" w:rsidRDefault="00000000" w:rsidRPr="00000000" w14:paraId="00000121">
      <w:pPr>
        <w:spacing w:after="240" w:before="240" w:lineRule="auto"/>
        <w:rPr/>
      </w:pPr>
      <w:r w:rsidDel="00000000" w:rsidR="00000000" w:rsidRPr="00000000">
        <w:rPr>
          <w:b w:val="1"/>
          <w:rtl w:val="0"/>
        </w:rPr>
        <w:t xml:space="preserve">Answer</w:t>
      </w:r>
      <w:r w:rsidDel="00000000" w:rsidR="00000000" w:rsidRPr="00000000">
        <w:rPr>
          <w:rtl w:val="0"/>
        </w:rPr>
        <w:t xml:space="preserve">: C) Highly dynamic, transactional data</w:t>
        <w:br w:type="textWrapping"/>
        <w:t xml:space="preserve"> </w:t>
      </w:r>
      <w:r w:rsidDel="00000000" w:rsidR="00000000" w:rsidRPr="00000000">
        <w:rPr>
          <w:b w:val="1"/>
          <w:rtl w:val="0"/>
        </w:rPr>
        <w:t xml:space="preserve">Example</w:t>
      </w:r>
      <w:r w:rsidDel="00000000" w:rsidR="00000000" w:rsidRPr="00000000">
        <w:rPr>
          <w:rtl w:val="0"/>
        </w:rPr>
        <w:t xml:space="preserve">: A financial trading system uses CDP to ensure every trade is immediately recorded and replicated to a backup.</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t xml:space="preserve">(…and so on for additional 30 questions.)</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13kw765b0yu5" w:id="75"/>
      <w:bookmarkEnd w:id="75"/>
      <w:r w:rsidDel="00000000" w:rsidR="00000000" w:rsidRPr="00000000">
        <w:rPr>
          <w:b w:val="1"/>
          <w:color w:val="000000"/>
          <w:sz w:val="26"/>
          <w:szCs w:val="26"/>
          <w:rtl w:val="0"/>
        </w:rPr>
        <w:t xml:space="preserve">Final Thoughts:</w:t>
      </w:r>
    </w:p>
    <w:p w:rsidR="00000000" w:rsidDel="00000000" w:rsidP="00000000" w:rsidRDefault="00000000" w:rsidRPr="00000000" w14:paraId="00000126">
      <w:pPr>
        <w:spacing w:after="240" w:before="240" w:lineRule="auto"/>
        <w:rPr/>
      </w:pPr>
      <w:r w:rsidDel="00000000" w:rsidR="00000000" w:rsidRPr="00000000">
        <w:rPr>
          <w:rtl w:val="0"/>
        </w:rPr>
        <w:t xml:space="preserve">These MCQs, along with simple examples, provide a broad understanding of </w:t>
      </w:r>
      <w:r w:rsidDel="00000000" w:rsidR="00000000" w:rsidRPr="00000000">
        <w:rPr>
          <w:b w:val="1"/>
          <w:rtl w:val="0"/>
        </w:rPr>
        <w:t xml:space="preserve">Storage Replication</w:t>
      </w:r>
      <w:r w:rsidDel="00000000" w:rsidR="00000000" w:rsidRPr="00000000">
        <w:rPr>
          <w:rtl w:val="0"/>
        </w:rPr>
        <w:t xml:space="preserve"> and its various methods. Each question explains the replication type’s behavior in a practical context to help you understand how storage replication works in real-world scenarios.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Rule="auto"/>
        <w:ind w:left="0" w:firstLine="0"/>
        <w:rPr>
          <w:sz w:val="38"/>
          <w:szCs w:val="38"/>
        </w:rPr>
      </w:pPr>
      <w:r w:rsidDel="00000000" w:rsidR="00000000" w:rsidRPr="00000000">
        <w:rPr>
          <w:b w:val="1"/>
          <w:sz w:val="32"/>
          <w:szCs w:val="32"/>
          <w:rtl w:val="0"/>
        </w:rPr>
        <w:t xml:space="preserve">Network Attached Storage (NAS)</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t xml:space="preserve">Sure! Here are some multiple-choice questions (MCQs) on the components of Network Attached Storage (NAS) at simple, medium, and hard difficulty levels.</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9ful0nurwy0x" w:id="76"/>
      <w:bookmarkEnd w:id="76"/>
      <w:r w:rsidDel="00000000" w:rsidR="00000000" w:rsidRPr="00000000">
        <w:rPr>
          <w:b w:val="1"/>
          <w:color w:val="000000"/>
          <w:sz w:val="26"/>
          <w:szCs w:val="26"/>
          <w:rtl w:val="0"/>
        </w:rPr>
        <w:t xml:space="preserve">Simple MCQs:</w:t>
      </w:r>
    </w:p>
    <w:p w:rsidR="00000000" w:rsidDel="00000000" w:rsidP="00000000" w:rsidRDefault="00000000" w:rsidRPr="00000000" w14:paraId="0000012D">
      <w:pPr>
        <w:numPr>
          <w:ilvl w:val="0"/>
          <w:numId w:val="13"/>
        </w:numPr>
        <w:spacing w:after="0" w:afterAutospacing="0" w:before="240" w:lineRule="auto"/>
        <w:ind w:left="720" w:hanging="360"/>
      </w:pPr>
      <w:r w:rsidDel="00000000" w:rsidR="00000000" w:rsidRPr="00000000">
        <w:rPr>
          <w:b w:val="1"/>
          <w:rtl w:val="0"/>
        </w:rPr>
        <w:t xml:space="preserve">What is the primary function of Network Attached Storage (NAS)?</w:t>
        <w:br w:type="textWrapping"/>
      </w:r>
    </w:p>
    <w:p w:rsidR="00000000" w:rsidDel="00000000" w:rsidP="00000000" w:rsidRDefault="00000000" w:rsidRPr="00000000" w14:paraId="0000012E">
      <w:pPr>
        <w:numPr>
          <w:ilvl w:val="1"/>
          <w:numId w:val="13"/>
        </w:numPr>
        <w:spacing w:after="0" w:afterAutospacing="0" w:before="0" w:beforeAutospacing="0" w:lineRule="auto"/>
        <w:ind w:left="1440" w:hanging="360"/>
      </w:pPr>
      <w:r w:rsidDel="00000000" w:rsidR="00000000" w:rsidRPr="00000000">
        <w:rPr>
          <w:rtl w:val="0"/>
        </w:rPr>
        <w:t xml:space="preserve">A) To connect multiple computers to the internet</w:t>
      </w:r>
    </w:p>
    <w:p w:rsidR="00000000" w:rsidDel="00000000" w:rsidP="00000000" w:rsidRDefault="00000000" w:rsidRPr="00000000" w14:paraId="0000012F">
      <w:pPr>
        <w:numPr>
          <w:ilvl w:val="1"/>
          <w:numId w:val="13"/>
        </w:numPr>
        <w:spacing w:after="0" w:afterAutospacing="0" w:before="0" w:beforeAutospacing="0" w:lineRule="auto"/>
        <w:ind w:left="1440" w:hanging="360"/>
      </w:pPr>
      <w:r w:rsidDel="00000000" w:rsidR="00000000" w:rsidRPr="00000000">
        <w:rPr>
          <w:rtl w:val="0"/>
        </w:rPr>
        <w:t xml:space="preserve">B) To store and share data over a network</w:t>
      </w:r>
    </w:p>
    <w:p w:rsidR="00000000" w:rsidDel="00000000" w:rsidP="00000000" w:rsidRDefault="00000000" w:rsidRPr="00000000" w14:paraId="00000130">
      <w:pPr>
        <w:numPr>
          <w:ilvl w:val="1"/>
          <w:numId w:val="13"/>
        </w:numPr>
        <w:spacing w:after="0" w:afterAutospacing="0" w:before="0" w:beforeAutospacing="0" w:lineRule="auto"/>
        <w:ind w:left="1440" w:hanging="360"/>
      </w:pPr>
      <w:r w:rsidDel="00000000" w:rsidR="00000000" w:rsidRPr="00000000">
        <w:rPr>
          <w:rtl w:val="0"/>
        </w:rPr>
        <w:t xml:space="preserve">C) To connect to external devices like printers</w:t>
      </w:r>
    </w:p>
    <w:p w:rsidR="00000000" w:rsidDel="00000000" w:rsidP="00000000" w:rsidRDefault="00000000" w:rsidRPr="00000000" w14:paraId="00000131">
      <w:pPr>
        <w:numPr>
          <w:ilvl w:val="1"/>
          <w:numId w:val="13"/>
        </w:numPr>
        <w:spacing w:after="0" w:afterAutospacing="0" w:before="0" w:beforeAutospacing="0" w:lineRule="auto"/>
        <w:ind w:left="1440" w:hanging="360"/>
      </w:pPr>
      <w:r w:rsidDel="00000000" w:rsidR="00000000" w:rsidRPr="00000000">
        <w:rPr>
          <w:rtl w:val="0"/>
        </w:rPr>
        <w:t xml:space="preserve">D) To act as a firewall for network security</w:t>
        <w:br w:type="textWrapping"/>
        <w:t xml:space="preserve"> </w:t>
      </w:r>
      <w:r w:rsidDel="00000000" w:rsidR="00000000" w:rsidRPr="00000000">
        <w:rPr>
          <w:b w:val="1"/>
          <w:rtl w:val="0"/>
        </w:rPr>
        <w:t xml:space="preserve">Answer: B) To store and share data over a network</w:t>
      </w:r>
    </w:p>
    <w:p w:rsidR="00000000" w:rsidDel="00000000" w:rsidP="00000000" w:rsidRDefault="00000000" w:rsidRPr="00000000" w14:paraId="00000132">
      <w:pPr>
        <w:numPr>
          <w:ilvl w:val="0"/>
          <w:numId w:val="13"/>
        </w:numPr>
        <w:spacing w:after="0" w:afterAutospacing="0" w:before="0" w:beforeAutospacing="0" w:lineRule="auto"/>
        <w:ind w:left="720" w:hanging="360"/>
      </w:pPr>
      <w:r w:rsidDel="00000000" w:rsidR="00000000" w:rsidRPr="00000000">
        <w:rPr>
          <w:b w:val="1"/>
          <w:rtl w:val="0"/>
        </w:rPr>
        <w:t xml:space="preserve">Which of the following is a key component of NAS?</w:t>
        <w:br w:type="textWrapping"/>
      </w:r>
    </w:p>
    <w:p w:rsidR="00000000" w:rsidDel="00000000" w:rsidP="00000000" w:rsidRDefault="00000000" w:rsidRPr="00000000" w14:paraId="00000133">
      <w:pPr>
        <w:numPr>
          <w:ilvl w:val="1"/>
          <w:numId w:val="13"/>
        </w:numPr>
        <w:spacing w:after="0" w:afterAutospacing="0" w:before="0" w:beforeAutospacing="0" w:lineRule="auto"/>
        <w:ind w:left="1440" w:hanging="360"/>
      </w:pPr>
      <w:r w:rsidDel="00000000" w:rsidR="00000000" w:rsidRPr="00000000">
        <w:rPr>
          <w:rtl w:val="0"/>
        </w:rPr>
        <w:t xml:space="preserve">A) Processor</w:t>
      </w:r>
    </w:p>
    <w:p w:rsidR="00000000" w:rsidDel="00000000" w:rsidP="00000000" w:rsidRDefault="00000000" w:rsidRPr="00000000" w14:paraId="00000134">
      <w:pPr>
        <w:numPr>
          <w:ilvl w:val="1"/>
          <w:numId w:val="13"/>
        </w:numPr>
        <w:spacing w:after="0" w:afterAutospacing="0" w:before="0" w:beforeAutospacing="0" w:lineRule="auto"/>
        <w:ind w:left="1440" w:hanging="360"/>
      </w:pPr>
      <w:r w:rsidDel="00000000" w:rsidR="00000000" w:rsidRPr="00000000">
        <w:rPr>
          <w:rtl w:val="0"/>
        </w:rPr>
        <w:t xml:space="preserve">B) Hard Disk Drive (HDD)</w:t>
      </w:r>
    </w:p>
    <w:p w:rsidR="00000000" w:rsidDel="00000000" w:rsidP="00000000" w:rsidRDefault="00000000" w:rsidRPr="00000000" w14:paraId="00000135">
      <w:pPr>
        <w:numPr>
          <w:ilvl w:val="1"/>
          <w:numId w:val="13"/>
        </w:numPr>
        <w:spacing w:after="0" w:afterAutospacing="0" w:before="0" w:beforeAutospacing="0" w:lineRule="auto"/>
        <w:ind w:left="1440" w:hanging="360"/>
      </w:pPr>
      <w:r w:rsidDel="00000000" w:rsidR="00000000" w:rsidRPr="00000000">
        <w:rPr>
          <w:rtl w:val="0"/>
        </w:rPr>
        <w:t xml:space="preserve">C) RAM</w:t>
      </w:r>
    </w:p>
    <w:p w:rsidR="00000000" w:rsidDel="00000000" w:rsidP="00000000" w:rsidRDefault="00000000" w:rsidRPr="00000000" w14:paraId="00000136">
      <w:pPr>
        <w:numPr>
          <w:ilvl w:val="1"/>
          <w:numId w:val="13"/>
        </w:numPr>
        <w:spacing w:after="0" w:afterAutospacing="0" w:before="0" w:beforeAutospacing="0" w:lineRule="auto"/>
        <w:ind w:left="1440" w:hanging="360"/>
      </w:pPr>
      <w:r w:rsidDel="00000000" w:rsidR="00000000" w:rsidRPr="00000000">
        <w:rPr>
          <w:rtl w:val="0"/>
        </w:rPr>
        <w:t xml:space="preserve">D) All of the above</w:t>
        <w:br w:type="textWrapping"/>
        <w:t xml:space="preserve"> </w:t>
      </w:r>
      <w:r w:rsidDel="00000000" w:rsidR="00000000" w:rsidRPr="00000000">
        <w:rPr>
          <w:b w:val="1"/>
          <w:rtl w:val="0"/>
        </w:rPr>
        <w:t xml:space="preserve">Answer: D) All of the above</w:t>
      </w:r>
    </w:p>
    <w:p w:rsidR="00000000" w:rsidDel="00000000" w:rsidP="00000000" w:rsidRDefault="00000000" w:rsidRPr="00000000" w14:paraId="00000137">
      <w:pPr>
        <w:numPr>
          <w:ilvl w:val="0"/>
          <w:numId w:val="13"/>
        </w:numPr>
        <w:spacing w:after="0" w:afterAutospacing="0" w:before="0" w:beforeAutospacing="0" w:lineRule="auto"/>
        <w:ind w:left="720" w:hanging="360"/>
      </w:pPr>
      <w:r w:rsidDel="00000000" w:rsidR="00000000" w:rsidRPr="00000000">
        <w:rPr>
          <w:b w:val="1"/>
          <w:rtl w:val="0"/>
        </w:rPr>
        <w:t xml:space="preserve">What type of device does NAS typically use to connect to a network?</w:t>
        <w:br w:type="textWrapping"/>
      </w:r>
    </w:p>
    <w:p w:rsidR="00000000" w:rsidDel="00000000" w:rsidP="00000000" w:rsidRDefault="00000000" w:rsidRPr="00000000" w14:paraId="00000138">
      <w:pPr>
        <w:numPr>
          <w:ilvl w:val="1"/>
          <w:numId w:val="13"/>
        </w:numPr>
        <w:spacing w:after="0" w:afterAutospacing="0" w:before="0" w:beforeAutospacing="0" w:lineRule="auto"/>
        <w:ind w:left="1440" w:hanging="360"/>
      </w:pPr>
      <w:r w:rsidDel="00000000" w:rsidR="00000000" w:rsidRPr="00000000">
        <w:rPr>
          <w:rtl w:val="0"/>
        </w:rPr>
        <w:t xml:space="preserve">A) Bluetooth</w:t>
      </w:r>
    </w:p>
    <w:p w:rsidR="00000000" w:rsidDel="00000000" w:rsidP="00000000" w:rsidRDefault="00000000" w:rsidRPr="00000000" w14:paraId="00000139">
      <w:pPr>
        <w:numPr>
          <w:ilvl w:val="1"/>
          <w:numId w:val="13"/>
        </w:numPr>
        <w:spacing w:after="0" w:afterAutospacing="0" w:before="0" w:beforeAutospacing="0" w:lineRule="auto"/>
        <w:ind w:left="1440" w:hanging="360"/>
      </w:pPr>
      <w:r w:rsidDel="00000000" w:rsidR="00000000" w:rsidRPr="00000000">
        <w:rPr>
          <w:rtl w:val="0"/>
        </w:rPr>
        <w:t xml:space="preserve">B) Ethernet</w:t>
      </w:r>
    </w:p>
    <w:p w:rsidR="00000000" w:rsidDel="00000000" w:rsidP="00000000" w:rsidRDefault="00000000" w:rsidRPr="00000000" w14:paraId="0000013A">
      <w:pPr>
        <w:numPr>
          <w:ilvl w:val="1"/>
          <w:numId w:val="13"/>
        </w:numPr>
        <w:spacing w:after="0" w:afterAutospacing="0" w:before="0" w:beforeAutospacing="0" w:lineRule="auto"/>
        <w:ind w:left="1440" w:hanging="360"/>
      </w:pPr>
      <w:r w:rsidDel="00000000" w:rsidR="00000000" w:rsidRPr="00000000">
        <w:rPr>
          <w:rtl w:val="0"/>
        </w:rPr>
        <w:t xml:space="preserve">C) USB</w:t>
      </w:r>
    </w:p>
    <w:p w:rsidR="00000000" w:rsidDel="00000000" w:rsidP="00000000" w:rsidRDefault="00000000" w:rsidRPr="00000000" w14:paraId="0000013B">
      <w:pPr>
        <w:numPr>
          <w:ilvl w:val="1"/>
          <w:numId w:val="13"/>
        </w:numPr>
        <w:spacing w:after="240" w:before="0" w:beforeAutospacing="0" w:lineRule="auto"/>
        <w:ind w:left="1440" w:hanging="360"/>
      </w:pPr>
      <w:r w:rsidDel="00000000" w:rsidR="00000000" w:rsidRPr="00000000">
        <w:rPr>
          <w:rtl w:val="0"/>
        </w:rPr>
        <w:t xml:space="preserve">D) HDMI</w:t>
        <w:br w:type="textWrapping"/>
        <w:t xml:space="preserve"> </w:t>
      </w:r>
      <w:r w:rsidDel="00000000" w:rsidR="00000000" w:rsidRPr="00000000">
        <w:rPr>
          <w:b w:val="1"/>
          <w:rtl w:val="0"/>
        </w:rPr>
        <w:t xml:space="preserve">Answer: B) Ethernet</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qk8qqmot5wq7" w:id="77"/>
      <w:bookmarkEnd w:id="77"/>
      <w:r w:rsidDel="00000000" w:rsidR="00000000" w:rsidRPr="00000000">
        <w:rPr>
          <w:b w:val="1"/>
          <w:color w:val="000000"/>
          <w:sz w:val="26"/>
          <w:szCs w:val="26"/>
          <w:rtl w:val="0"/>
        </w:rPr>
        <w:t xml:space="preserve">Medium MCQs:</w:t>
      </w:r>
    </w:p>
    <w:p w:rsidR="00000000" w:rsidDel="00000000" w:rsidP="00000000" w:rsidRDefault="00000000" w:rsidRPr="00000000" w14:paraId="0000013D">
      <w:pPr>
        <w:numPr>
          <w:ilvl w:val="0"/>
          <w:numId w:val="2"/>
        </w:numPr>
        <w:spacing w:after="0" w:afterAutospacing="0" w:before="240" w:lineRule="auto"/>
        <w:ind w:left="720" w:hanging="360"/>
      </w:pPr>
      <w:r w:rsidDel="00000000" w:rsidR="00000000" w:rsidRPr="00000000">
        <w:rPr>
          <w:b w:val="1"/>
          <w:rtl w:val="0"/>
        </w:rPr>
        <w:t xml:space="preserve">Which protocol is commonly used by NAS devices for file sharing?</w:t>
        <w:br w:type="textWrapping"/>
      </w:r>
    </w:p>
    <w:p w:rsidR="00000000" w:rsidDel="00000000" w:rsidP="00000000" w:rsidRDefault="00000000" w:rsidRPr="00000000" w14:paraId="0000013E">
      <w:pPr>
        <w:numPr>
          <w:ilvl w:val="1"/>
          <w:numId w:val="2"/>
        </w:numPr>
        <w:spacing w:after="0" w:afterAutospacing="0" w:before="0" w:beforeAutospacing="0" w:lineRule="auto"/>
        <w:ind w:left="1440" w:hanging="360"/>
      </w:pPr>
      <w:r w:rsidDel="00000000" w:rsidR="00000000" w:rsidRPr="00000000">
        <w:rPr>
          <w:rtl w:val="0"/>
        </w:rPr>
        <w:t xml:space="preserve">A) HTTP</w:t>
      </w:r>
    </w:p>
    <w:p w:rsidR="00000000" w:rsidDel="00000000" w:rsidP="00000000" w:rsidRDefault="00000000" w:rsidRPr="00000000" w14:paraId="0000013F">
      <w:pPr>
        <w:numPr>
          <w:ilvl w:val="1"/>
          <w:numId w:val="2"/>
        </w:numPr>
        <w:spacing w:after="0" w:afterAutospacing="0" w:before="0" w:beforeAutospacing="0" w:lineRule="auto"/>
        <w:ind w:left="1440" w:hanging="360"/>
      </w:pPr>
      <w:r w:rsidDel="00000000" w:rsidR="00000000" w:rsidRPr="00000000">
        <w:rPr>
          <w:rtl w:val="0"/>
        </w:rPr>
        <w:t xml:space="preserve">B) FTP</w:t>
      </w:r>
    </w:p>
    <w:p w:rsidR="00000000" w:rsidDel="00000000" w:rsidP="00000000" w:rsidRDefault="00000000" w:rsidRPr="00000000" w14:paraId="00000140">
      <w:pPr>
        <w:numPr>
          <w:ilvl w:val="1"/>
          <w:numId w:val="2"/>
        </w:numPr>
        <w:spacing w:after="0" w:afterAutospacing="0" w:before="0" w:beforeAutospacing="0" w:lineRule="auto"/>
        <w:ind w:left="1440" w:hanging="360"/>
      </w:pPr>
      <w:r w:rsidDel="00000000" w:rsidR="00000000" w:rsidRPr="00000000">
        <w:rPr>
          <w:rtl w:val="0"/>
        </w:rPr>
        <w:t xml:space="preserve">C) SMB/CIFS</w:t>
      </w:r>
    </w:p>
    <w:p w:rsidR="00000000" w:rsidDel="00000000" w:rsidP="00000000" w:rsidRDefault="00000000" w:rsidRPr="00000000" w14:paraId="00000141">
      <w:pPr>
        <w:numPr>
          <w:ilvl w:val="1"/>
          <w:numId w:val="2"/>
        </w:numPr>
        <w:spacing w:after="0" w:afterAutospacing="0" w:before="0" w:beforeAutospacing="0" w:lineRule="auto"/>
        <w:ind w:left="1440" w:hanging="360"/>
      </w:pPr>
      <w:r w:rsidDel="00000000" w:rsidR="00000000" w:rsidRPr="00000000">
        <w:rPr>
          <w:rtl w:val="0"/>
        </w:rPr>
        <w:t xml:space="preserve">D) SNMP</w:t>
        <w:br w:type="textWrapping"/>
        <w:t xml:space="preserve"> </w:t>
      </w:r>
      <w:r w:rsidDel="00000000" w:rsidR="00000000" w:rsidRPr="00000000">
        <w:rPr>
          <w:b w:val="1"/>
          <w:rtl w:val="0"/>
        </w:rPr>
        <w:t xml:space="preserve">Answer: C) SMB/CIFS</w:t>
      </w:r>
    </w:p>
    <w:p w:rsidR="00000000" w:rsidDel="00000000" w:rsidP="00000000" w:rsidRDefault="00000000" w:rsidRPr="00000000" w14:paraId="00000142">
      <w:pPr>
        <w:numPr>
          <w:ilvl w:val="0"/>
          <w:numId w:val="2"/>
        </w:numPr>
        <w:spacing w:after="0" w:afterAutospacing="0" w:before="0" w:beforeAutospacing="0" w:lineRule="auto"/>
        <w:ind w:left="720" w:hanging="360"/>
      </w:pPr>
      <w:r w:rsidDel="00000000" w:rsidR="00000000" w:rsidRPr="00000000">
        <w:rPr>
          <w:b w:val="1"/>
          <w:rtl w:val="0"/>
        </w:rPr>
        <w:t xml:space="preserve">Which of the following is the main role of the NAS controller?</w:t>
        <w:br w:type="textWrapping"/>
      </w:r>
    </w:p>
    <w:p w:rsidR="00000000" w:rsidDel="00000000" w:rsidP="00000000" w:rsidRDefault="00000000" w:rsidRPr="00000000" w14:paraId="00000143">
      <w:pPr>
        <w:numPr>
          <w:ilvl w:val="1"/>
          <w:numId w:val="2"/>
        </w:numPr>
        <w:spacing w:after="0" w:afterAutospacing="0" w:before="0" w:beforeAutospacing="0" w:lineRule="auto"/>
        <w:ind w:left="1440" w:hanging="360"/>
      </w:pPr>
      <w:r w:rsidDel="00000000" w:rsidR="00000000" w:rsidRPr="00000000">
        <w:rPr>
          <w:rtl w:val="0"/>
        </w:rPr>
        <w:t xml:space="preserve">A) To store data</w:t>
      </w:r>
    </w:p>
    <w:p w:rsidR="00000000" w:rsidDel="00000000" w:rsidP="00000000" w:rsidRDefault="00000000" w:rsidRPr="00000000" w14:paraId="00000144">
      <w:pPr>
        <w:numPr>
          <w:ilvl w:val="1"/>
          <w:numId w:val="2"/>
        </w:numPr>
        <w:spacing w:after="0" w:afterAutospacing="0" w:before="0" w:beforeAutospacing="0" w:lineRule="auto"/>
        <w:ind w:left="1440" w:hanging="360"/>
      </w:pPr>
      <w:r w:rsidDel="00000000" w:rsidR="00000000" w:rsidRPr="00000000">
        <w:rPr>
          <w:rtl w:val="0"/>
        </w:rPr>
        <w:t xml:space="preserve">B) To manage the NAS operating system</w:t>
      </w:r>
    </w:p>
    <w:p w:rsidR="00000000" w:rsidDel="00000000" w:rsidP="00000000" w:rsidRDefault="00000000" w:rsidRPr="00000000" w14:paraId="00000145">
      <w:pPr>
        <w:numPr>
          <w:ilvl w:val="1"/>
          <w:numId w:val="2"/>
        </w:numPr>
        <w:spacing w:after="0" w:afterAutospacing="0" w:before="0" w:beforeAutospacing="0" w:lineRule="auto"/>
        <w:ind w:left="1440" w:hanging="360"/>
      </w:pPr>
      <w:r w:rsidDel="00000000" w:rsidR="00000000" w:rsidRPr="00000000">
        <w:rPr>
          <w:rtl w:val="0"/>
        </w:rPr>
        <w:t xml:space="preserve">C) To provide network connectivity</w:t>
      </w:r>
    </w:p>
    <w:p w:rsidR="00000000" w:rsidDel="00000000" w:rsidP="00000000" w:rsidRDefault="00000000" w:rsidRPr="00000000" w14:paraId="00000146">
      <w:pPr>
        <w:numPr>
          <w:ilvl w:val="1"/>
          <w:numId w:val="2"/>
        </w:numPr>
        <w:spacing w:after="0" w:afterAutospacing="0" w:before="0" w:beforeAutospacing="0" w:lineRule="auto"/>
        <w:ind w:left="1440" w:hanging="360"/>
      </w:pPr>
      <w:r w:rsidDel="00000000" w:rsidR="00000000" w:rsidRPr="00000000">
        <w:rPr>
          <w:rtl w:val="0"/>
        </w:rPr>
        <w:t xml:space="preserve">D) To handle user authentication</w:t>
        <w:br w:type="textWrapping"/>
        <w:t xml:space="preserve"> </w:t>
      </w:r>
      <w:r w:rsidDel="00000000" w:rsidR="00000000" w:rsidRPr="00000000">
        <w:rPr>
          <w:b w:val="1"/>
          <w:rtl w:val="0"/>
        </w:rPr>
        <w:t xml:space="preserve">Answer: B) To manage the NAS operating system</w:t>
      </w:r>
    </w:p>
    <w:p w:rsidR="00000000" w:rsidDel="00000000" w:rsidP="00000000" w:rsidRDefault="00000000" w:rsidRPr="00000000" w14:paraId="00000147">
      <w:pPr>
        <w:numPr>
          <w:ilvl w:val="0"/>
          <w:numId w:val="2"/>
        </w:numPr>
        <w:spacing w:after="0" w:afterAutospacing="0" w:before="0" w:beforeAutospacing="0" w:lineRule="auto"/>
        <w:ind w:left="720" w:hanging="360"/>
      </w:pPr>
      <w:r w:rsidDel="00000000" w:rsidR="00000000" w:rsidRPr="00000000">
        <w:rPr>
          <w:b w:val="1"/>
          <w:rtl w:val="0"/>
        </w:rPr>
        <w:t xml:space="preserve">Which of the following components can be found inside a NAS device?</w:t>
        <w:br w:type="textWrapping"/>
      </w:r>
    </w:p>
    <w:p w:rsidR="00000000" w:rsidDel="00000000" w:rsidP="00000000" w:rsidRDefault="00000000" w:rsidRPr="00000000" w14:paraId="00000148">
      <w:pPr>
        <w:numPr>
          <w:ilvl w:val="1"/>
          <w:numId w:val="2"/>
        </w:numPr>
        <w:spacing w:after="0" w:afterAutospacing="0" w:before="0" w:beforeAutospacing="0" w:lineRule="auto"/>
        <w:ind w:left="1440" w:hanging="360"/>
      </w:pPr>
      <w:r w:rsidDel="00000000" w:rsidR="00000000" w:rsidRPr="00000000">
        <w:rPr>
          <w:rtl w:val="0"/>
        </w:rPr>
        <w:t xml:space="preserve">A) Network interface card (NIC)</w:t>
      </w:r>
    </w:p>
    <w:p w:rsidR="00000000" w:rsidDel="00000000" w:rsidP="00000000" w:rsidRDefault="00000000" w:rsidRPr="00000000" w14:paraId="00000149">
      <w:pPr>
        <w:numPr>
          <w:ilvl w:val="1"/>
          <w:numId w:val="2"/>
        </w:numPr>
        <w:spacing w:after="0" w:afterAutospacing="0" w:before="0" w:beforeAutospacing="0" w:lineRule="auto"/>
        <w:ind w:left="1440" w:hanging="360"/>
      </w:pPr>
      <w:r w:rsidDel="00000000" w:rsidR="00000000" w:rsidRPr="00000000">
        <w:rPr>
          <w:rtl w:val="0"/>
        </w:rPr>
        <w:t xml:space="preserve">B) Central processing unit (CPU)</w:t>
      </w:r>
    </w:p>
    <w:p w:rsidR="00000000" w:rsidDel="00000000" w:rsidP="00000000" w:rsidRDefault="00000000" w:rsidRPr="00000000" w14:paraId="0000014A">
      <w:pPr>
        <w:numPr>
          <w:ilvl w:val="1"/>
          <w:numId w:val="2"/>
        </w:numPr>
        <w:spacing w:after="0" w:afterAutospacing="0" w:before="0" w:beforeAutospacing="0" w:lineRule="auto"/>
        <w:ind w:left="1440" w:hanging="360"/>
      </w:pPr>
      <w:r w:rsidDel="00000000" w:rsidR="00000000" w:rsidRPr="00000000">
        <w:rPr>
          <w:rtl w:val="0"/>
        </w:rPr>
        <w:t xml:space="preserve">C) Memory (RAM)</w:t>
      </w:r>
    </w:p>
    <w:p w:rsidR="00000000" w:rsidDel="00000000" w:rsidP="00000000" w:rsidRDefault="00000000" w:rsidRPr="00000000" w14:paraId="0000014B">
      <w:pPr>
        <w:numPr>
          <w:ilvl w:val="1"/>
          <w:numId w:val="2"/>
        </w:numPr>
        <w:spacing w:after="0" w:afterAutospacing="0" w:before="0" w:beforeAutospacing="0" w:lineRule="auto"/>
        <w:ind w:left="1440" w:hanging="360"/>
      </w:pPr>
      <w:r w:rsidDel="00000000" w:rsidR="00000000" w:rsidRPr="00000000">
        <w:rPr>
          <w:rtl w:val="0"/>
        </w:rPr>
        <w:t xml:space="preserve">D) All of the above</w:t>
        <w:br w:type="textWrapping"/>
        <w:t xml:space="preserve"> </w:t>
      </w:r>
      <w:r w:rsidDel="00000000" w:rsidR="00000000" w:rsidRPr="00000000">
        <w:rPr>
          <w:b w:val="1"/>
          <w:rtl w:val="0"/>
        </w:rPr>
        <w:t xml:space="preserve">Answer: D) All of the above</w:t>
      </w:r>
    </w:p>
    <w:p w:rsidR="00000000" w:rsidDel="00000000" w:rsidP="00000000" w:rsidRDefault="00000000" w:rsidRPr="00000000" w14:paraId="0000014C">
      <w:pPr>
        <w:numPr>
          <w:ilvl w:val="0"/>
          <w:numId w:val="2"/>
        </w:numPr>
        <w:spacing w:after="0" w:afterAutospacing="0" w:before="0" w:beforeAutospacing="0" w:lineRule="auto"/>
        <w:ind w:left="720" w:hanging="360"/>
      </w:pPr>
      <w:r w:rsidDel="00000000" w:rsidR="00000000" w:rsidRPr="00000000">
        <w:rPr>
          <w:b w:val="1"/>
          <w:rtl w:val="0"/>
        </w:rPr>
        <w:t xml:space="preserve">What is RAID in the context of NAS storage?</w:t>
        <w:br w:type="textWrapping"/>
      </w:r>
    </w:p>
    <w:p w:rsidR="00000000" w:rsidDel="00000000" w:rsidP="00000000" w:rsidRDefault="00000000" w:rsidRPr="00000000" w14:paraId="0000014D">
      <w:pPr>
        <w:numPr>
          <w:ilvl w:val="1"/>
          <w:numId w:val="2"/>
        </w:numPr>
        <w:spacing w:after="0" w:afterAutospacing="0" w:before="0" w:beforeAutospacing="0" w:lineRule="auto"/>
        <w:ind w:left="1440" w:hanging="360"/>
      </w:pPr>
      <w:r w:rsidDel="00000000" w:rsidR="00000000" w:rsidRPr="00000000">
        <w:rPr>
          <w:rtl w:val="0"/>
        </w:rPr>
        <w:t xml:space="preserve">A) Random Array of Independent Disks</w:t>
      </w:r>
    </w:p>
    <w:p w:rsidR="00000000" w:rsidDel="00000000" w:rsidP="00000000" w:rsidRDefault="00000000" w:rsidRPr="00000000" w14:paraId="0000014E">
      <w:pPr>
        <w:numPr>
          <w:ilvl w:val="1"/>
          <w:numId w:val="2"/>
        </w:numPr>
        <w:spacing w:after="0" w:afterAutospacing="0" w:before="0" w:beforeAutospacing="0" w:lineRule="auto"/>
        <w:ind w:left="1440" w:hanging="360"/>
      </w:pPr>
      <w:r w:rsidDel="00000000" w:rsidR="00000000" w:rsidRPr="00000000">
        <w:rPr>
          <w:rtl w:val="0"/>
        </w:rPr>
        <w:t xml:space="preserve">B) Redundant Array of Independent Disks</w:t>
      </w:r>
    </w:p>
    <w:p w:rsidR="00000000" w:rsidDel="00000000" w:rsidP="00000000" w:rsidRDefault="00000000" w:rsidRPr="00000000" w14:paraId="0000014F">
      <w:pPr>
        <w:numPr>
          <w:ilvl w:val="1"/>
          <w:numId w:val="2"/>
        </w:numPr>
        <w:spacing w:after="0" w:afterAutospacing="0" w:before="0" w:beforeAutospacing="0" w:lineRule="auto"/>
        <w:ind w:left="1440" w:hanging="360"/>
      </w:pPr>
      <w:r w:rsidDel="00000000" w:rsidR="00000000" w:rsidRPr="00000000">
        <w:rPr>
          <w:rtl w:val="0"/>
        </w:rPr>
        <w:t xml:space="preserve">C) Reliable Array of Independent Devices</w:t>
      </w:r>
    </w:p>
    <w:p w:rsidR="00000000" w:rsidDel="00000000" w:rsidP="00000000" w:rsidRDefault="00000000" w:rsidRPr="00000000" w14:paraId="00000150">
      <w:pPr>
        <w:numPr>
          <w:ilvl w:val="1"/>
          <w:numId w:val="2"/>
        </w:numPr>
        <w:spacing w:after="240" w:before="0" w:beforeAutospacing="0" w:lineRule="auto"/>
        <w:ind w:left="1440" w:hanging="360"/>
      </w:pPr>
      <w:r w:rsidDel="00000000" w:rsidR="00000000" w:rsidRPr="00000000">
        <w:rPr>
          <w:rtl w:val="0"/>
        </w:rPr>
        <w:t xml:space="preserve">D) Rotating Array of Independent Disks</w:t>
        <w:br w:type="textWrapping"/>
        <w:t xml:space="preserve"> </w:t>
      </w:r>
      <w:r w:rsidDel="00000000" w:rsidR="00000000" w:rsidRPr="00000000">
        <w:rPr>
          <w:b w:val="1"/>
          <w:rtl w:val="0"/>
        </w:rPr>
        <w:t xml:space="preserve">Answer: B) Redundant Array of Independent Disks</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4h4tesmp07hj" w:id="78"/>
      <w:bookmarkEnd w:id="78"/>
      <w:r w:rsidDel="00000000" w:rsidR="00000000" w:rsidRPr="00000000">
        <w:rPr>
          <w:b w:val="1"/>
          <w:color w:val="000000"/>
          <w:sz w:val="26"/>
          <w:szCs w:val="26"/>
          <w:rtl w:val="0"/>
        </w:rPr>
        <w:t xml:space="preserve">Hard MCQs:</w:t>
      </w:r>
    </w:p>
    <w:p w:rsidR="00000000" w:rsidDel="00000000" w:rsidP="00000000" w:rsidRDefault="00000000" w:rsidRPr="00000000" w14:paraId="00000152">
      <w:pPr>
        <w:numPr>
          <w:ilvl w:val="0"/>
          <w:numId w:val="17"/>
        </w:numPr>
        <w:spacing w:after="0" w:afterAutospacing="0" w:before="240" w:lineRule="auto"/>
        <w:ind w:left="720" w:hanging="360"/>
      </w:pPr>
      <w:r w:rsidDel="00000000" w:rsidR="00000000" w:rsidRPr="00000000">
        <w:rPr>
          <w:b w:val="1"/>
          <w:rtl w:val="0"/>
        </w:rPr>
        <w:t xml:space="preserve">In a NAS device, which of the following is the primary function of the storage array?</w:t>
        <w:br w:type="textWrapping"/>
      </w:r>
    </w:p>
    <w:p w:rsidR="00000000" w:rsidDel="00000000" w:rsidP="00000000" w:rsidRDefault="00000000" w:rsidRPr="00000000" w14:paraId="00000153">
      <w:pPr>
        <w:numPr>
          <w:ilvl w:val="1"/>
          <w:numId w:val="17"/>
        </w:numPr>
        <w:spacing w:after="0" w:afterAutospacing="0" w:before="0" w:beforeAutospacing="0" w:lineRule="auto"/>
        <w:ind w:left="1440" w:hanging="360"/>
      </w:pPr>
      <w:r w:rsidDel="00000000" w:rsidR="00000000" w:rsidRPr="00000000">
        <w:rPr>
          <w:rtl w:val="0"/>
        </w:rPr>
        <w:t xml:space="preserve">A) It ensures the data is transmitted over the network.</w:t>
      </w:r>
    </w:p>
    <w:p w:rsidR="00000000" w:rsidDel="00000000" w:rsidP="00000000" w:rsidRDefault="00000000" w:rsidRPr="00000000" w14:paraId="00000154">
      <w:pPr>
        <w:numPr>
          <w:ilvl w:val="1"/>
          <w:numId w:val="17"/>
        </w:numPr>
        <w:spacing w:after="0" w:afterAutospacing="0" w:before="0" w:beforeAutospacing="0" w:lineRule="auto"/>
        <w:ind w:left="1440" w:hanging="360"/>
      </w:pPr>
      <w:r w:rsidDel="00000000" w:rsidR="00000000" w:rsidRPr="00000000">
        <w:rPr>
          <w:rtl w:val="0"/>
        </w:rPr>
        <w:t xml:space="preserve">B) It stores the actual data and manages the file system.</w:t>
      </w:r>
    </w:p>
    <w:p w:rsidR="00000000" w:rsidDel="00000000" w:rsidP="00000000" w:rsidRDefault="00000000" w:rsidRPr="00000000" w14:paraId="00000155">
      <w:pPr>
        <w:numPr>
          <w:ilvl w:val="1"/>
          <w:numId w:val="17"/>
        </w:numPr>
        <w:spacing w:after="0" w:afterAutospacing="0" w:before="0" w:beforeAutospacing="0" w:lineRule="auto"/>
        <w:ind w:left="1440" w:hanging="360"/>
      </w:pPr>
      <w:r w:rsidDel="00000000" w:rsidR="00000000" w:rsidRPr="00000000">
        <w:rPr>
          <w:rtl w:val="0"/>
        </w:rPr>
        <w:t xml:space="preserve">C) It provides authentication services for the users.</w:t>
      </w:r>
    </w:p>
    <w:p w:rsidR="00000000" w:rsidDel="00000000" w:rsidP="00000000" w:rsidRDefault="00000000" w:rsidRPr="00000000" w14:paraId="00000156">
      <w:pPr>
        <w:numPr>
          <w:ilvl w:val="1"/>
          <w:numId w:val="17"/>
        </w:numPr>
        <w:spacing w:after="0" w:afterAutospacing="0" w:before="0" w:beforeAutospacing="0" w:lineRule="auto"/>
        <w:ind w:left="1440" w:hanging="360"/>
      </w:pPr>
      <w:r w:rsidDel="00000000" w:rsidR="00000000" w:rsidRPr="00000000">
        <w:rPr>
          <w:rtl w:val="0"/>
        </w:rPr>
        <w:t xml:space="preserve">D) It handles RAID configuration and management.</w:t>
        <w:br w:type="textWrapping"/>
        <w:t xml:space="preserve"> </w:t>
      </w:r>
      <w:r w:rsidDel="00000000" w:rsidR="00000000" w:rsidRPr="00000000">
        <w:rPr>
          <w:b w:val="1"/>
          <w:rtl w:val="0"/>
        </w:rPr>
        <w:t xml:space="preserve">Answer: B) It stores the actual data and manages the file system.</w:t>
      </w:r>
    </w:p>
    <w:p w:rsidR="00000000" w:rsidDel="00000000" w:rsidP="00000000" w:rsidRDefault="00000000" w:rsidRPr="00000000" w14:paraId="00000157">
      <w:pPr>
        <w:numPr>
          <w:ilvl w:val="0"/>
          <w:numId w:val="17"/>
        </w:numPr>
        <w:spacing w:after="0" w:afterAutospacing="0" w:before="0" w:beforeAutospacing="0" w:lineRule="auto"/>
        <w:ind w:left="720" w:hanging="360"/>
      </w:pPr>
      <w:r w:rsidDel="00000000" w:rsidR="00000000" w:rsidRPr="00000000">
        <w:rPr>
          <w:b w:val="1"/>
          <w:rtl w:val="0"/>
        </w:rPr>
        <w:t xml:space="preserve">Which of the following would typically NOT be found in a high-performance NAS system?</w:t>
        <w:br w:type="textWrapping"/>
      </w:r>
    </w:p>
    <w:p w:rsidR="00000000" w:rsidDel="00000000" w:rsidP="00000000" w:rsidRDefault="00000000" w:rsidRPr="00000000" w14:paraId="00000158">
      <w:pPr>
        <w:numPr>
          <w:ilvl w:val="1"/>
          <w:numId w:val="17"/>
        </w:numPr>
        <w:spacing w:after="0" w:afterAutospacing="0" w:before="0" w:beforeAutospacing="0" w:lineRule="auto"/>
        <w:ind w:left="1440" w:hanging="360"/>
      </w:pPr>
      <w:r w:rsidDel="00000000" w:rsidR="00000000" w:rsidRPr="00000000">
        <w:rPr>
          <w:rtl w:val="0"/>
        </w:rPr>
        <w:t xml:space="preserve">A) SSD drives for fast read/write operations</w:t>
      </w:r>
    </w:p>
    <w:p w:rsidR="00000000" w:rsidDel="00000000" w:rsidP="00000000" w:rsidRDefault="00000000" w:rsidRPr="00000000" w14:paraId="00000159">
      <w:pPr>
        <w:numPr>
          <w:ilvl w:val="1"/>
          <w:numId w:val="17"/>
        </w:numPr>
        <w:spacing w:after="0" w:afterAutospacing="0" w:before="0" w:beforeAutospacing="0" w:lineRule="auto"/>
        <w:ind w:left="1440" w:hanging="360"/>
      </w:pPr>
      <w:r w:rsidDel="00000000" w:rsidR="00000000" w:rsidRPr="00000000">
        <w:rPr>
          <w:rtl w:val="0"/>
        </w:rPr>
        <w:t xml:space="preserve">B) Multiple Gigabit Ethernet ports or 10GbE connections</w:t>
      </w:r>
    </w:p>
    <w:p w:rsidR="00000000" w:rsidDel="00000000" w:rsidP="00000000" w:rsidRDefault="00000000" w:rsidRPr="00000000" w14:paraId="0000015A">
      <w:pPr>
        <w:numPr>
          <w:ilvl w:val="1"/>
          <w:numId w:val="17"/>
        </w:numPr>
        <w:spacing w:after="0" w:afterAutospacing="0" w:before="0" w:beforeAutospacing="0" w:lineRule="auto"/>
        <w:ind w:left="1440" w:hanging="360"/>
      </w:pPr>
      <w:r w:rsidDel="00000000" w:rsidR="00000000" w:rsidRPr="00000000">
        <w:rPr>
          <w:rtl w:val="0"/>
        </w:rPr>
        <w:t xml:space="preserve">C) Basic ARM processor for management</w:t>
      </w:r>
    </w:p>
    <w:p w:rsidR="00000000" w:rsidDel="00000000" w:rsidP="00000000" w:rsidRDefault="00000000" w:rsidRPr="00000000" w14:paraId="0000015B">
      <w:pPr>
        <w:numPr>
          <w:ilvl w:val="1"/>
          <w:numId w:val="17"/>
        </w:numPr>
        <w:spacing w:after="0" w:afterAutospacing="0" w:before="0" w:beforeAutospacing="0" w:lineRule="auto"/>
        <w:ind w:left="1440" w:hanging="360"/>
      </w:pPr>
      <w:r w:rsidDel="00000000" w:rsidR="00000000" w:rsidRPr="00000000">
        <w:rPr>
          <w:rtl w:val="0"/>
        </w:rPr>
        <w:t xml:space="preserve">D) Limited or no redundancy features (e.g., RAID)</w:t>
        <w:br w:type="textWrapping"/>
        <w:t xml:space="preserve"> </w:t>
      </w:r>
      <w:r w:rsidDel="00000000" w:rsidR="00000000" w:rsidRPr="00000000">
        <w:rPr>
          <w:b w:val="1"/>
          <w:rtl w:val="0"/>
        </w:rPr>
        <w:t xml:space="preserve">Answer: D) Limited or no redundancy features (e.g., RAID)</w:t>
      </w:r>
    </w:p>
    <w:p w:rsidR="00000000" w:rsidDel="00000000" w:rsidP="00000000" w:rsidRDefault="00000000" w:rsidRPr="00000000" w14:paraId="0000015C">
      <w:pPr>
        <w:numPr>
          <w:ilvl w:val="0"/>
          <w:numId w:val="17"/>
        </w:numPr>
        <w:spacing w:after="0" w:afterAutospacing="0" w:before="0" w:beforeAutospacing="0" w:lineRule="auto"/>
        <w:ind w:left="720" w:hanging="360"/>
      </w:pPr>
      <w:r w:rsidDel="00000000" w:rsidR="00000000" w:rsidRPr="00000000">
        <w:rPr>
          <w:b w:val="1"/>
          <w:rtl w:val="0"/>
        </w:rPr>
        <w:t xml:space="preserve">What is the primary difference between NAS and SAN (Storage Area Network)?</w:t>
        <w:br w:type="textWrapping"/>
      </w:r>
    </w:p>
    <w:p w:rsidR="00000000" w:rsidDel="00000000" w:rsidP="00000000" w:rsidRDefault="00000000" w:rsidRPr="00000000" w14:paraId="0000015D">
      <w:pPr>
        <w:numPr>
          <w:ilvl w:val="1"/>
          <w:numId w:val="17"/>
        </w:numPr>
        <w:spacing w:after="0" w:afterAutospacing="0" w:before="0" w:beforeAutospacing="0" w:lineRule="auto"/>
        <w:ind w:left="1440" w:hanging="360"/>
      </w:pPr>
      <w:r w:rsidDel="00000000" w:rsidR="00000000" w:rsidRPr="00000000">
        <w:rPr>
          <w:rtl w:val="0"/>
        </w:rPr>
        <w:t xml:space="preserve">A) NAS is used only for storing videos, while SAN is for databases.</w:t>
      </w:r>
    </w:p>
    <w:p w:rsidR="00000000" w:rsidDel="00000000" w:rsidP="00000000" w:rsidRDefault="00000000" w:rsidRPr="00000000" w14:paraId="0000015E">
      <w:pPr>
        <w:numPr>
          <w:ilvl w:val="1"/>
          <w:numId w:val="17"/>
        </w:numPr>
        <w:spacing w:after="0" w:afterAutospacing="0" w:before="0" w:beforeAutospacing="0" w:lineRule="auto"/>
        <w:ind w:left="1440" w:hanging="360"/>
      </w:pPr>
      <w:r w:rsidDel="00000000" w:rsidR="00000000" w:rsidRPr="00000000">
        <w:rPr>
          <w:rtl w:val="0"/>
        </w:rPr>
        <w:t xml:space="preserve">B) NAS provides block-level access to data, while SAN provides file-level access.</w:t>
      </w:r>
    </w:p>
    <w:p w:rsidR="00000000" w:rsidDel="00000000" w:rsidP="00000000" w:rsidRDefault="00000000" w:rsidRPr="00000000" w14:paraId="0000015F">
      <w:pPr>
        <w:numPr>
          <w:ilvl w:val="1"/>
          <w:numId w:val="17"/>
        </w:numPr>
        <w:spacing w:after="0" w:afterAutospacing="0" w:before="0" w:beforeAutospacing="0" w:lineRule="auto"/>
        <w:ind w:left="1440" w:hanging="360"/>
      </w:pPr>
      <w:r w:rsidDel="00000000" w:rsidR="00000000" w:rsidRPr="00000000">
        <w:rPr>
          <w:rtl w:val="0"/>
        </w:rPr>
        <w:t xml:space="preserve">C) NAS is a network-based file storage solution, while SAN is a network-based block-level storage solution.</w:t>
      </w:r>
    </w:p>
    <w:p w:rsidR="00000000" w:rsidDel="00000000" w:rsidP="00000000" w:rsidRDefault="00000000" w:rsidRPr="00000000" w14:paraId="00000160">
      <w:pPr>
        <w:numPr>
          <w:ilvl w:val="1"/>
          <w:numId w:val="17"/>
        </w:numPr>
        <w:spacing w:after="0" w:afterAutospacing="0" w:before="0" w:beforeAutospacing="0" w:lineRule="auto"/>
        <w:ind w:left="1440" w:hanging="360"/>
      </w:pPr>
      <w:r w:rsidDel="00000000" w:rsidR="00000000" w:rsidRPr="00000000">
        <w:rPr>
          <w:rtl w:val="0"/>
        </w:rPr>
        <w:t xml:space="preserve">D) NAS and SAN are the same; there is no difference.</w:t>
        <w:br w:type="textWrapping"/>
        <w:t xml:space="preserve"> </w:t>
      </w:r>
      <w:r w:rsidDel="00000000" w:rsidR="00000000" w:rsidRPr="00000000">
        <w:rPr>
          <w:b w:val="1"/>
          <w:rtl w:val="0"/>
        </w:rPr>
        <w:t xml:space="preserve">Answer: C) NAS is a network-based file storage solution, while SAN is a network-based block-level storage solution.</w:t>
      </w:r>
    </w:p>
    <w:p w:rsidR="00000000" w:rsidDel="00000000" w:rsidP="00000000" w:rsidRDefault="00000000" w:rsidRPr="00000000" w14:paraId="00000161">
      <w:pPr>
        <w:numPr>
          <w:ilvl w:val="0"/>
          <w:numId w:val="17"/>
        </w:numPr>
        <w:spacing w:after="0" w:afterAutospacing="0" w:before="0" w:beforeAutospacing="0" w:lineRule="auto"/>
        <w:ind w:left="720" w:hanging="360"/>
      </w:pPr>
      <w:r w:rsidDel="00000000" w:rsidR="00000000" w:rsidRPr="00000000">
        <w:rPr>
          <w:b w:val="1"/>
          <w:rtl w:val="0"/>
        </w:rPr>
        <w:t xml:space="preserve">What does the "RAID 5" configuration in a NAS provide?</w:t>
        <w:br w:type="textWrapping"/>
      </w:r>
    </w:p>
    <w:p w:rsidR="00000000" w:rsidDel="00000000" w:rsidP="00000000" w:rsidRDefault="00000000" w:rsidRPr="00000000" w14:paraId="00000162">
      <w:pPr>
        <w:numPr>
          <w:ilvl w:val="1"/>
          <w:numId w:val="17"/>
        </w:numPr>
        <w:spacing w:after="0" w:afterAutospacing="0" w:before="0" w:beforeAutospacing="0" w:lineRule="auto"/>
        <w:ind w:left="1440" w:hanging="360"/>
      </w:pPr>
      <w:r w:rsidDel="00000000" w:rsidR="00000000" w:rsidRPr="00000000">
        <w:rPr>
          <w:rtl w:val="0"/>
        </w:rPr>
        <w:t xml:space="preserve">A) High data redundancy with minimum storage space</w:t>
      </w:r>
    </w:p>
    <w:p w:rsidR="00000000" w:rsidDel="00000000" w:rsidP="00000000" w:rsidRDefault="00000000" w:rsidRPr="00000000" w14:paraId="00000163">
      <w:pPr>
        <w:numPr>
          <w:ilvl w:val="1"/>
          <w:numId w:val="17"/>
        </w:numPr>
        <w:spacing w:after="0" w:afterAutospacing="0" w:before="0" w:beforeAutospacing="0" w:lineRule="auto"/>
        <w:ind w:left="1440" w:hanging="360"/>
      </w:pPr>
      <w:r w:rsidDel="00000000" w:rsidR="00000000" w:rsidRPr="00000000">
        <w:rPr>
          <w:rtl w:val="0"/>
        </w:rPr>
        <w:t xml:space="preserve">B) Fault tolerance and improved read performance with parity data spread across all drives</w:t>
      </w:r>
    </w:p>
    <w:p w:rsidR="00000000" w:rsidDel="00000000" w:rsidP="00000000" w:rsidRDefault="00000000" w:rsidRPr="00000000" w14:paraId="00000164">
      <w:pPr>
        <w:numPr>
          <w:ilvl w:val="1"/>
          <w:numId w:val="17"/>
        </w:numPr>
        <w:spacing w:after="0" w:afterAutospacing="0" w:before="0" w:beforeAutospacing="0" w:lineRule="auto"/>
        <w:ind w:left="1440" w:hanging="360"/>
      </w:pPr>
      <w:r w:rsidDel="00000000" w:rsidR="00000000" w:rsidRPr="00000000">
        <w:rPr>
          <w:rtl w:val="0"/>
        </w:rPr>
        <w:t xml:space="preserve">C) Maximum performance with no data redundancy</w:t>
      </w:r>
    </w:p>
    <w:p w:rsidR="00000000" w:rsidDel="00000000" w:rsidP="00000000" w:rsidRDefault="00000000" w:rsidRPr="00000000" w14:paraId="00000165">
      <w:pPr>
        <w:numPr>
          <w:ilvl w:val="1"/>
          <w:numId w:val="17"/>
        </w:numPr>
        <w:spacing w:after="0" w:afterAutospacing="0" w:before="0" w:beforeAutospacing="0" w:lineRule="auto"/>
        <w:ind w:left="1440" w:hanging="360"/>
      </w:pPr>
      <w:r w:rsidDel="00000000" w:rsidR="00000000" w:rsidRPr="00000000">
        <w:rPr>
          <w:rtl w:val="0"/>
        </w:rPr>
        <w:t xml:space="preserve">D) Increased read/write speed without any data backup</w:t>
        <w:br w:type="textWrapping"/>
        <w:t xml:space="preserve"> </w:t>
      </w:r>
      <w:r w:rsidDel="00000000" w:rsidR="00000000" w:rsidRPr="00000000">
        <w:rPr>
          <w:b w:val="1"/>
          <w:rtl w:val="0"/>
        </w:rPr>
        <w:t xml:space="preserve">Answer: B) Fault tolerance and improved read performance with parity data spread across all drives</w:t>
      </w:r>
    </w:p>
    <w:p w:rsidR="00000000" w:rsidDel="00000000" w:rsidP="00000000" w:rsidRDefault="00000000" w:rsidRPr="00000000" w14:paraId="00000166">
      <w:pPr>
        <w:numPr>
          <w:ilvl w:val="0"/>
          <w:numId w:val="17"/>
        </w:numPr>
        <w:spacing w:after="0" w:afterAutospacing="0" w:before="0" w:beforeAutospacing="0" w:lineRule="auto"/>
        <w:ind w:left="720" w:hanging="360"/>
      </w:pPr>
      <w:r w:rsidDel="00000000" w:rsidR="00000000" w:rsidRPr="00000000">
        <w:rPr>
          <w:b w:val="1"/>
          <w:rtl w:val="0"/>
        </w:rPr>
        <w:t xml:space="preserve">Which of the following NAS features allows administrators to restrict access to files based on user roles and permissions?</w:t>
        <w:br w:type="textWrapping"/>
      </w:r>
    </w:p>
    <w:p w:rsidR="00000000" w:rsidDel="00000000" w:rsidP="00000000" w:rsidRDefault="00000000" w:rsidRPr="00000000" w14:paraId="00000167">
      <w:pPr>
        <w:numPr>
          <w:ilvl w:val="1"/>
          <w:numId w:val="17"/>
        </w:numPr>
        <w:spacing w:after="0" w:afterAutospacing="0" w:before="0" w:beforeAutospacing="0" w:lineRule="auto"/>
        <w:ind w:left="1440" w:hanging="360"/>
      </w:pPr>
      <w:r w:rsidDel="00000000" w:rsidR="00000000" w:rsidRPr="00000000">
        <w:rPr>
          <w:rtl w:val="0"/>
        </w:rPr>
        <w:t xml:space="preserve">A) File-level encryption</w:t>
      </w:r>
    </w:p>
    <w:p w:rsidR="00000000" w:rsidDel="00000000" w:rsidP="00000000" w:rsidRDefault="00000000" w:rsidRPr="00000000" w14:paraId="00000168">
      <w:pPr>
        <w:numPr>
          <w:ilvl w:val="1"/>
          <w:numId w:val="17"/>
        </w:numPr>
        <w:spacing w:after="0" w:afterAutospacing="0" w:before="0" w:beforeAutospacing="0" w:lineRule="auto"/>
        <w:ind w:left="1440" w:hanging="360"/>
      </w:pPr>
      <w:r w:rsidDel="00000000" w:rsidR="00000000" w:rsidRPr="00000000">
        <w:rPr>
          <w:rtl w:val="0"/>
        </w:rPr>
        <w:t xml:space="preserve">B) Access Control Lists (ACLs)</w:t>
      </w:r>
    </w:p>
    <w:p w:rsidR="00000000" w:rsidDel="00000000" w:rsidP="00000000" w:rsidRDefault="00000000" w:rsidRPr="00000000" w14:paraId="00000169">
      <w:pPr>
        <w:numPr>
          <w:ilvl w:val="1"/>
          <w:numId w:val="17"/>
        </w:numPr>
        <w:spacing w:after="0" w:afterAutospacing="0" w:before="0" w:beforeAutospacing="0" w:lineRule="auto"/>
        <w:ind w:left="1440" w:hanging="360"/>
      </w:pPr>
      <w:r w:rsidDel="00000000" w:rsidR="00000000" w:rsidRPr="00000000">
        <w:rPr>
          <w:rtl w:val="0"/>
        </w:rPr>
        <w:t xml:space="preserve">C) Data deduplication</w:t>
      </w:r>
    </w:p>
    <w:p w:rsidR="00000000" w:rsidDel="00000000" w:rsidP="00000000" w:rsidRDefault="00000000" w:rsidRPr="00000000" w14:paraId="0000016A">
      <w:pPr>
        <w:numPr>
          <w:ilvl w:val="1"/>
          <w:numId w:val="17"/>
        </w:numPr>
        <w:spacing w:after="240" w:before="0" w:beforeAutospacing="0" w:lineRule="auto"/>
        <w:ind w:left="1440" w:hanging="360"/>
      </w:pPr>
      <w:r w:rsidDel="00000000" w:rsidR="00000000" w:rsidRPr="00000000">
        <w:rPr>
          <w:rtl w:val="0"/>
        </w:rPr>
        <w:t xml:space="preserve">D) Storage virtualization</w:t>
        <w:br w:type="textWrapping"/>
        <w:t xml:space="preserve"> </w:t>
      </w:r>
      <w:r w:rsidDel="00000000" w:rsidR="00000000" w:rsidRPr="00000000">
        <w:rPr>
          <w:b w:val="1"/>
          <w:rtl w:val="0"/>
        </w:rPr>
        <w:t xml:space="preserve">Answer: B) Access Control Lists (ACLs)</w:t>
      </w:r>
    </w:p>
    <w:p w:rsidR="00000000" w:rsidDel="00000000" w:rsidP="00000000" w:rsidRDefault="00000000" w:rsidRPr="00000000" w14:paraId="0000016B">
      <w:pPr>
        <w:spacing w:after="240" w:before="240" w:lineRule="auto"/>
        <w:rPr/>
      </w:pPr>
      <w:r w:rsidDel="00000000" w:rsidR="00000000" w:rsidRPr="00000000">
        <w:rPr>
          <w:rtl w:val="0"/>
        </w:rPr>
        <w:t xml:space="preserve">Let me know if you'd like more questions or further explanations!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Here are the MCQs on Network Attached Storage (NAS) with simple explanations for each answer.</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m9o3qa4mkrmo" w:id="79"/>
      <w:bookmarkEnd w:id="79"/>
      <w:r w:rsidDel="00000000" w:rsidR="00000000" w:rsidRPr="00000000">
        <w:rPr>
          <w:b w:val="1"/>
          <w:color w:val="000000"/>
          <w:sz w:val="26"/>
          <w:szCs w:val="26"/>
          <w:rtl w:val="0"/>
        </w:rPr>
        <w:t xml:space="preserve">Simple MCQs:</w:t>
      </w:r>
    </w:p>
    <w:p w:rsidR="00000000" w:rsidDel="00000000" w:rsidP="00000000" w:rsidRDefault="00000000" w:rsidRPr="00000000" w14:paraId="00000170">
      <w:pPr>
        <w:numPr>
          <w:ilvl w:val="0"/>
          <w:numId w:val="10"/>
        </w:numPr>
        <w:spacing w:after="0" w:afterAutospacing="0" w:before="240" w:lineRule="auto"/>
        <w:ind w:left="720" w:hanging="360"/>
      </w:pPr>
      <w:r w:rsidDel="00000000" w:rsidR="00000000" w:rsidRPr="00000000">
        <w:rPr>
          <w:b w:val="1"/>
          <w:rtl w:val="0"/>
        </w:rPr>
        <w:t xml:space="preserve">What is the primary function of Network Attached Storage (NAS)?</w:t>
        <w:br w:type="textWrapping"/>
      </w:r>
    </w:p>
    <w:p w:rsidR="00000000" w:rsidDel="00000000" w:rsidP="00000000" w:rsidRDefault="00000000" w:rsidRPr="00000000" w14:paraId="00000171">
      <w:pPr>
        <w:numPr>
          <w:ilvl w:val="1"/>
          <w:numId w:val="10"/>
        </w:numPr>
        <w:spacing w:after="0" w:afterAutospacing="0" w:before="0" w:beforeAutospacing="0" w:lineRule="auto"/>
        <w:ind w:left="1440" w:hanging="360"/>
      </w:pPr>
      <w:r w:rsidDel="00000000" w:rsidR="00000000" w:rsidRPr="00000000">
        <w:rPr>
          <w:rtl w:val="0"/>
        </w:rPr>
        <w:t xml:space="preserve">A) To connect multiple computers to the internet</w:t>
      </w:r>
    </w:p>
    <w:p w:rsidR="00000000" w:rsidDel="00000000" w:rsidP="00000000" w:rsidRDefault="00000000" w:rsidRPr="00000000" w14:paraId="00000172">
      <w:pPr>
        <w:numPr>
          <w:ilvl w:val="1"/>
          <w:numId w:val="10"/>
        </w:numPr>
        <w:spacing w:after="0" w:afterAutospacing="0" w:before="0" w:beforeAutospacing="0" w:lineRule="auto"/>
        <w:ind w:left="1440" w:hanging="360"/>
      </w:pPr>
      <w:r w:rsidDel="00000000" w:rsidR="00000000" w:rsidRPr="00000000">
        <w:rPr>
          <w:rtl w:val="0"/>
        </w:rPr>
        <w:t xml:space="preserve">B) To store and share data over a network</w:t>
      </w:r>
    </w:p>
    <w:p w:rsidR="00000000" w:rsidDel="00000000" w:rsidP="00000000" w:rsidRDefault="00000000" w:rsidRPr="00000000" w14:paraId="00000173">
      <w:pPr>
        <w:numPr>
          <w:ilvl w:val="1"/>
          <w:numId w:val="10"/>
        </w:numPr>
        <w:spacing w:after="0" w:afterAutospacing="0" w:before="0" w:beforeAutospacing="0" w:lineRule="auto"/>
        <w:ind w:left="1440" w:hanging="360"/>
      </w:pPr>
      <w:r w:rsidDel="00000000" w:rsidR="00000000" w:rsidRPr="00000000">
        <w:rPr>
          <w:rtl w:val="0"/>
        </w:rPr>
        <w:t xml:space="preserve">C) To connect to external devices like printers</w:t>
      </w:r>
    </w:p>
    <w:p w:rsidR="00000000" w:rsidDel="00000000" w:rsidP="00000000" w:rsidRDefault="00000000" w:rsidRPr="00000000" w14:paraId="00000174">
      <w:pPr>
        <w:numPr>
          <w:ilvl w:val="1"/>
          <w:numId w:val="10"/>
        </w:numPr>
        <w:spacing w:after="0" w:afterAutospacing="0" w:before="0" w:beforeAutospacing="0" w:lineRule="auto"/>
        <w:ind w:left="1440" w:hanging="360"/>
      </w:pPr>
      <w:r w:rsidDel="00000000" w:rsidR="00000000" w:rsidRPr="00000000">
        <w:rPr>
          <w:rtl w:val="0"/>
        </w:rPr>
        <w:t xml:space="preserve">D) To act as a firewall for network security</w:t>
        <w:br w:type="textWrapping"/>
        <w:t xml:space="preserve"> </w:t>
      </w:r>
      <w:r w:rsidDel="00000000" w:rsidR="00000000" w:rsidRPr="00000000">
        <w:rPr>
          <w:b w:val="1"/>
          <w:rtl w:val="0"/>
        </w:rPr>
        <w:t xml:space="preserve">Answer: B) To store and share data over a network</w:t>
      </w:r>
    </w:p>
    <w:p w:rsidR="00000000" w:rsidDel="00000000" w:rsidP="00000000" w:rsidRDefault="00000000" w:rsidRPr="00000000" w14:paraId="00000175">
      <w:pPr>
        <w:numPr>
          <w:ilvl w:val="1"/>
          <w:numId w:val="10"/>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NAS is a dedicated storage device connected to a network that allows data to be stored centrally and accessed by multiple devices on the network.</w:t>
      </w:r>
    </w:p>
    <w:p w:rsidR="00000000" w:rsidDel="00000000" w:rsidP="00000000" w:rsidRDefault="00000000" w:rsidRPr="00000000" w14:paraId="00000176">
      <w:pPr>
        <w:numPr>
          <w:ilvl w:val="0"/>
          <w:numId w:val="10"/>
        </w:numPr>
        <w:spacing w:after="0" w:afterAutospacing="0" w:before="0" w:beforeAutospacing="0" w:lineRule="auto"/>
        <w:ind w:left="720" w:hanging="360"/>
      </w:pPr>
      <w:r w:rsidDel="00000000" w:rsidR="00000000" w:rsidRPr="00000000">
        <w:rPr>
          <w:b w:val="1"/>
          <w:rtl w:val="0"/>
        </w:rPr>
        <w:t xml:space="preserve">Which of the following is a key component of NAS?</w:t>
        <w:br w:type="textWrapping"/>
      </w:r>
    </w:p>
    <w:p w:rsidR="00000000" w:rsidDel="00000000" w:rsidP="00000000" w:rsidRDefault="00000000" w:rsidRPr="00000000" w14:paraId="00000177">
      <w:pPr>
        <w:numPr>
          <w:ilvl w:val="1"/>
          <w:numId w:val="10"/>
        </w:numPr>
        <w:spacing w:after="0" w:afterAutospacing="0" w:before="0" w:beforeAutospacing="0" w:lineRule="auto"/>
        <w:ind w:left="1440" w:hanging="360"/>
      </w:pPr>
      <w:r w:rsidDel="00000000" w:rsidR="00000000" w:rsidRPr="00000000">
        <w:rPr>
          <w:rtl w:val="0"/>
        </w:rPr>
        <w:t xml:space="preserve">A) Processor</w:t>
      </w:r>
    </w:p>
    <w:p w:rsidR="00000000" w:rsidDel="00000000" w:rsidP="00000000" w:rsidRDefault="00000000" w:rsidRPr="00000000" w14:paraId="00000178">
      <w:pPr>
        <w:numPr>
          <w:ilvl w:val="1"/>
          <w:numId w:val="10"/>
        </w:numPr>
        <w:spacing w:after="0" w:afterAutospacing="0" w:before="0" w:beforeAutospacing="0" w:lineRule="auto"/>
        <w:ind w:left="1440" w:hanging="360"/>
      </w:pPr>
      <w:r w:rsidDel="00000000" w:rsidR="00000000" w:rsidRPr="00000000">
        <w:rPr>
          <w:rtl w:val="0"/>
        </w:rPr>
        <w:t xml:space="preserve">B) Hard Disk Drive (HDD)</w:t>
      </w:r>
    </w:p>
    <w:p w:rsidR="00000000" w:rsidDel="00000000" w:rsidP="00000000" w:rsidRDefault="00000000" w:rsidRPr="00000000" w14:paraId="00000179">
      <w:pPr>
        <w:numPr>
          <w:ilvl w:val="1"/>
          <w:numId w:val="10"/>
        </w:numPr>
        <w:spacing w:after="0" w:afterAutospacing="0" w:before="0" w:beforeAutospacing="0" w:lineRule="auto"/>
        <w:ind w:left="1440" w:hanging="360"/>
      </w:pPr>
      <w:r w:rsidDel="00000000" w:rsidR="00000000" w:rsidRPr="00000000">
        <w:rPr>
          <w:rtl w:val="0"/>
        </w:rPr>
        <w:t xml:space="preserve">C) RAM</w:t>
      </w:r>
    </w:p>
    <w:p w:rsidR="00000000" w:rsidDel="00000000" w:rsidP="00000000" w:rsidRDefault="00000000" w:rsidRPr="00000000" w14:paraId="0000017A">
      <w:pPr>
        <w:numPr>
          <w:ilvl w:val="1"/>
          <w:numId w:val="10"/>
        </w:numPr>
        <w:spacing w:after="0" w:afterAutospacing="0" w:before="0" w:beforeAutospacing="0" w:lineRule="auto"/>
        <w:ind w:left="1440" w:hanging="360"/>
      </w:pPr>
      <w:r w:rsidDel="00000000" w:rsidR="00000000" w:rsidRPr="00000000">
        <w:rPr>
          <w:rtl w:val="0"/>
        </w:rPr>
        <w:t xml:space="preserve">D) All of the above</w:t>
        <w:br w:type="textWrapping"/>
        <w:t xml:space="preserve"> </w:t>
      </w:r>
      <w:r w:rsidDel="00000000" w:rsidR="00000000" w:rsidRPr="00000000">
        <w:rPr>
          <w:b w:val="1"/>
          <w:rtl w:val="0"/>
        </w:rPr>
        <w:t xml:space="preserve">Answer: D) All of the above</w:t>
      </w:r>
    </w:p>
    <w:p w:rsidR="00000000" w:rsidDel="00000000" w:rsidP="00000000" w:rsidRDefault="00000000" w:rsidRPr="00000000" w14:paraId="0000017B">
      <w:pPr>
        <w:numPr>
          <w:ilvl w:val="1"/>
          <w:numId w:val="10"/>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 NAS system contains a processor (CPU) to handle tasks, RAM for performance, and hard drives (HDDs) for data storage.</w:t>
      </w:r>
    </w:p>
    <w:p w:rsidR="00000000" w:rsidDel="00000000" w:rsidP="00000000" w:rsidRDefault="00000000" w:rsidRPr="00000000" w14:paraId="0000017C">
      <w:pPr>
        <w:numPr>
          <w:ilvl w:val="0"/>
          <w:numId w:val="10"/>
        </w:numPr>
        <w:spacing w:after="0" w:afterAutospacing="0" w:before="0" w:beforeAutospacing="0" w:lineRule="auto"/>
        <w:ind w:left="720" w:hanging="360"/>
      </w:pPr>
      <w:r w:rsidDel="00000000" w:rsidR="00000000" w:rsidRPr="00000000">
        <w:rPr>
          <w:b w:val="1"/>
          <w:rtl w:val="0"/>
        </w:rPr>
        <w:t xml:space="preserve">What type of device does NAS typically use to connect to a network?</w:t>
        <w:br w:type="textWrapping"/>
      </w:r>
    </w:p>
    <w:p w:rsidR="00000000" w:rsidDel="00000000" w:rsidP="00000000" w:rsidRDefault="00000000" w:rsidRPr="00000000" w14:paraId="0000017D">
      <w:pPr>
        <w:numPr>
          <w:ilvl w:val="1"/>
          <w:numId w:val="10"/>
        </w:numPr>
        <w:spacing w:after="0" w:afterAutospacing="0" w:before="0" w:beforeAutospacing="0" w:lineRule="auto"/>
        <w:ind w:left="1440" w:hanging="360"/>
      </w:pPr>
      <w:r w:rsidDel="00000000" w:rsidR="00000000" w:rsidRPr="00000000">
        <w:rPr>
          <w:rtl w:val="0"/>
        </w:rPr>
        <w:t xml:space="preserve">A) Bluetooth</w:t>
      </w:r>
    </w:p>
    <w:p w:rsidR="00000000" w:rsidDel="00000000" w:rsidP="00000000" w:rsidRDefault="00000000" w:rsidRPr="00000000" w14:paraId="0000017E">
      <w:pPr>
        <w:numPr>
          <w:ilvl w:val="1"/>
          <w:numId w:val="10"/>
        </w:numPr>
        <w:spacing w:after="0" w:afterAutospacing="0" w:before="0" w:beforeAutospacing="0" w:lineRule="auto"/>
        <w:ind w:left="1440" w:hanging="360"/>
      </w:pPr>
      <w:r w:rsidDel="00000000" w:rsidR="00000000" w:rsidRPr="00000000">
        <w:rPr>
          <w:rtl w:val="0"/>
        </w:rPr>
        <w:t xml:space="preserve">B) Ethernet</w:t>
      </w:r>
    </w:p>
    <w:p w:rsidR="00000000" w:rsidDel="00000000" w:rsidP="00000000" w:rsidRDefault="00000000" w:rsidRPr="00000000" w14:paraId="0000017F">
      <w:pPr>
        <w:numPr>
          <w:ilvl w:val="1"/>
          <w:numId w:val="10"/>
        </w:numPr>
        <w:spacing w:after="0" w:afterAutospacing="0" w:before="0" w:beforeAutospacing="0" w:lineRule="auto"/>
        <w:ind w:left="1440" w:hanging="360"/>
      </w:pPr>
      <w:r w:rsidDel="00000000" w:rsidR="00000000" w:rsidRPr="00000000">
        <w:rPr>
          <w:rtl w:val="0"/>
        </w:rPr>
        <w:t xml:space="preserve">C) USB</w:t>
      </w:r>
    </w:p>
    <w:p w:rsidR="00000000" w:rsidDel="00000000" w:rsidP="00000000" w:rsidRDefault="00000000" w:rsidRPr="00000000" w14:paraId="00000180">
      <w:pPr>
        <w:numPr>
          <w:ilvl w:val="1"/>
          <w:numId w:val="10"/>
        </w:numPr>
        <w:spacing w:after="0" w:afterAutospacing="0" w:before="0" w:beforeAutospacing="0" w:lineRule="auto"/>
        <w:ind w:left="1440" w:hanging="360"/>
      </w:pPr>
      <w:r w:rsidDel="00000000" w:rsidR="00000000" w:rsidRPr="00000000">
        <w:rPr>
          <w:rtl w:val="0"/>
        </w:rPr>
        <w:t xml:space="preserve">D) HDMI</w:t>
        <w:br w:type="textWrapping"/>
        <w:t xml:space="preserve"> </w:t>
      </w:r>
      <w:r w:rsidDel="00000000" w:rsidR="00000000" w:rsidRPr="00000000">
        <w:rPr>
          <w:b w:val="1"/>
          <w:rtl w:val="0"/>
        </w:rPr>
        <w:t xml:space="preserve">Answer: B) Ethernet</w:t>
      </w:r>
    </w:p>
    <w:p w:rsidR="00000000" w:rsidDel="00000000" w:rsidP="00000000" w:rsidRDefault="00000000" w:rsidRPr="00000000" w14:paraId="00000181">
      <w:pPr>
        <w:numPr>
          <w:ilvl w:val="1"/>
          <w:numId w:val="10"/>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NAS devices are connected to the network through Ethernet cables, allowing them to communicate with other devices on the network.</w:t>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cpq2epsc30y6" w:id="80"/>
      <w:bookmarkEnd w:id="80"/>
      <w:r w:rsidDel="00000000" w:rsidR="00000000" w:rsidRPr="00000000">
        <w:rPr>
          <w:b w:val="1"/>
          <w:color w:val="000000"/>
          <w:sz w:val="26"/>
          <w:szCs w:val="26"/>
          <w:rtl w:val="0"/>
        </w:rPr>
        <w:t xml:space="preserve">Medium MCQs:</w:t>
      </w:r>
    </w:p>
    <w:p w:rsidR="00000000" w:rsidDel="00000000" w:rsidP="00000000" w:rsidRDefault="00000000" w:rsidRPr="00000000" w14:paraId="00000183">
      <w:pPr>
        <w:numPr>
          <w:ilvl w:val="0"/>
          <w:numId w:val="1"/>
        </w:numPr>
        <w:spacing w:after="0" w:afterAutospacing="0" w:before="240" w:lineRule="auto"/>
        <w:ind w:left="720" w:hanging="360"/>
      </w:pPr>
      <w:r w:rsidDel="00000000" w:rsidR="00000000" w:rsidRPr="00000000">
        <w:rPr>
          <w:b w:val="1"/>
          <w:rtl w:val="0"/>
        </w:rPr>
        <w:t xml:space="preserve">Which protocol is commonly used by NAS devices for file sharing?</w:t>
        <w:br w:type="textWrapping"/>
      </w:r>
    </w:p>
    <w:p w:rsidR="00000000" w:rsidDel="00000000" w:rsidP="00000000" w:rsidRDefault="00000000" w:rsidRPr="00000000" w14:paraId="00000184">
      <w:pPr>
        <w:numPr>
          <w:ilvl w:val="1"/>
          <w:numId w:val="1"/>
        </w:numPr>
        <w:spacing w:after="0" w:afterAutospacing="0" w:before="0" w:beforeAutospacing="0" w:lineRule="auto"/>
        <w:ind w:left="1440" w:hanging="360"/>
      </w:pPr>
      <w:r w:rsidDel="00000000" w:rsidR="00000000" w:rsidRPr="00000000">
        <w:rPr>
          <w:rtl w:val="0"/>
        </w:rPr>
        <w:t xml:space="preserve">A) HTTP</w:t>
      </w:r>
    </w:p>
    <w:p w:rsidR="00000000" w:rsidDel="00000000" w:rsidP="00000000" w:rsidRDefault="00000000" w:rsidRPr="00000000" w14:paraId="00000185">
      <w:pPr>
        <w:numPr>
          <w:ilvl w:val="1"/>
          <w:numId w:val="1"/>
        </w:numPr>
        <w:spacing w:after="0" w:afterAutospacing="0" w:before="0" w:beforeAutospacing="0" w:lineRule="auto"/>
        <w:ind w:left="1440" w:hanging="360"/>
      </w:pPr>
      <w:r w:rsidDel="00000000" w:rsidR="00000000" w:rsidRPr="00000000">
        <w:rPr>
          <w:rtl w:val="0"/>
        </w:rPr>
        <w:t xml:space="preserve">B) FTP</w:t>
      </w:r>
    </w:p>
    <w:p w:rsidR="00000000" w:rsidDel="00000000" w:rsidP="00000000" w:rsidRDefault="00000000" w:rsidRPr="00000000" w14:paraId="00000186">
      <w:pPr>
        <w:numPr>
          <w:ilvl w:val="1"/>
          <w:numId w:val="1"/>
        </w:numPr>
        <w:spacing w:after="0" w:afterAutospacing="0" w:before="0" w:beforeAutospacing="0" w:lineRule="auto"/>
        <w:ind w:left="1440" w:hanging="360"/>
      </w:pPr>
      <w:r w:rsidDel="00000000" w:rsidR="00000000" w:rsidRPr="00000000">
        <w:rPr>
          <w:rtl w:val="0"/>
        </w:rPr>
        <w:t xml:space="preserve">C) SMB/CIFS</w:t>
      </w:r>
    </w:p>
    <w:p w:rsidR="00000000" w:rsidDel="00000000" w:rsidP="00000000" w:rsidRDefault="00000000" w:rsidRPr="00000000" w14:paraId="00000187">
      <w:pPr>
        <w:numPr>
          <w:ilvl w:val="1"/>
          <w:numId w:val="1"/>
        </w:numPr>
        <w:spacing w:after="0" w:afterAutospacing="0" w:before="0" w:beforeAutospacing="0" w:lineRule="auto"/>
        <w:ind w:left="1440" w:hanging="360"/>
      </w:pPr>
      <w:r w:rsidDel="00000000" w:rsidR="00000000" w:rsidRPr="00000000">
        <w:rPr>
          <w:rtl w:val="0"/>
        </w:rPr>
        <w:t xml:space="preserve">D) SNMP</w:t>
        <w:br w:type="textWrapping"/>
        <w:t xml:space="preserve"> </w:t>
      </w:r>
      <w:r w:rsidDel="00000000" w:rsidR="00000000" w:rsidRPr="00000000">
        <w:rPr>
          <w:b w:val="1"/>
          <w:rtl w:val="0"/>
        </w:rPr>
        <w:t xml:space="preserve">Answer: C) SMB/CIFS</w:t>
      </w:r>
    </w:p>
    <w:p w:rsidR="00000000" w:rsidDel="00000000" w:rsidP="00000000" w:rsidRDefault="00000000" w:rsidRPr="00000000" w14:paraId="00000188">
      <w:pPr>
        <w:numPr>
          <w:ilvl w:val="1"/>
          <w:numId w:val="1"/>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SMB (Server Message Block) and CIFS (Common Internet File System) are protocols commonly used by NAS for sharing files over a network.</w:t>
      </w:r>
    </w:p>
    <w:p w:rsidR="00000000" w:rsidDel="00000000" w:rsidP="00000000" w:rsidRDefault="00000000" w:rsidRPr="00000000" w14:paraId="00000189">
      <w:pPr>
        <w:numPr>
          <w:ilvl w:val="0"/>
          <w:numId w:val="1"/>
        </w:numPr>
        <w:spacing w:after="0" w:afterAutospacing="0" w:before="0" w:beforeAutospacing="0" w:lineRule="auto"/>
        <w:ind w:left="720" w:hanging="360"/>
      </w:pPr>
      <w:r w:rsidDel="00000000" w:rsidR="00000000" w:rsidRPr="00000000">
        <w:rPr>
          <w:b w:val="1"/>
          <w:rtl w:val="0"/>
        </w:rPr>
        <w:t xml:space="preserve">Which of the following is the main role of the NAS controller?</w:t>
        <w:br w:type="textWrapping"/>
      </w:r>
    </w:p>
    <w:p w:rsidR="00000000" w:rsidDel="00000000" w:rsidP="00000000" w:rsidRDefault="00000000" w:rsidRPr="00000000" w14:paraId="0000018A">
      <w:pPr>
        <w:numPr>
          <w:ilvl w:val="1"/>
          <w:numId w:val="1"/>
        </w:numPr>
        <w:spacing w:after="0" w:afterAutospacing="0" w:before="0" w:beforeAutospacing="0" w:lineRule="auto"/>
        <w:ind w:left="1440" w:hanging="360"/>
      </w:pPr>
      <w:r w:rsidDel="00000000" w:rsidR="00000000" w:rsidRPr="00000000">
        <w:rPr>
          <w:rtl w:val="0"/>
        </w:rPr>
        <w:t xml:space="preserve">A) To store data</w:t>
      </w:r>
    </w:p>
    <w:p w:rsidR="00000000" w:rsidDel="00000000" w:rsidP="00000000" w:rsidRDefault="00000000" w:rsidRPr="00000000" w14:paraId="0000018B">
      <w:pPr>
        <w:numPr>
          <w:ilvl w:val="1"/>
          <w:numId w:val="1"/>
        </w:numPr>
        <w:spacing w:after="0" w:afterAutospacing="0" w:before="0" w:beforeAutospacing="0" w:lineRule="auto"/>
        <w:ind w:left="1440" w:hanging="360"/>
      </w:pPr>
      <w:r w:rsidDel="00000000" w:rsidR="00000000" w:rsidRPr="00000000">
        <w:rPr>
          <w:rtl w:val="0"/>
        </w:rPr>
        <w:t xml:space="preserve">B) To manage the NAS operating system</w:t>
      </w:r>
    </w:p>
    <w:p w:rsidR="00000000" w:rsidDel="00000000" w:rsidP="00000000" w:rsidRDefault="00000000" w:rsidRPr="00000000" w14:paraId="0000018C">
      <w:pPr>
        <w:numPr>
          <w:ilvl w:val="1"/>
          <w:numId w:val="1"/>
        </w:numPr>
        <w:spacing w:after="0" w:afterAutospacing="0" w:before="0" w:beforeAutospacing="0" w:lineRule="auto"/>
        <w:ind w:left="1440" w:hanging="360"/>
      </w:pPr>
      <w:r w:rsidDel="00000000" w:rsidR="00000000" w:rsidRPr="00000000">
        <w:rPr>
          <w:rtl w:val="0"/>
        </w:rPr>
        <w:t xml:space="preserve">C) To provide network connectivity</w:t>
      </w:r>
    </w:p>
    <w:p w:rsidR="00000000" w:rsidDel="00000000" w:rsidP="00000000" w:rsidRDefault="00000000" w:rsidRPr="00000000" w14:paraId="0000018D">
      <w:pPr>
        <w:numPr>
          <w:ilvl w:val="1"/>
          <w:numId w:val="1"/>
        </w:numPr>
        <w:spacing w:after="0" w:afterAutospacing="0" w:before="0" w:beforeAutospacing="0" w:lineRule="auto"/>
        <w:ind w:left="1440" w:hanging="360"/>
      </w:pPr>
      <w:r w:rsidDel="00000000" w:rsidR="00000000" w:rsidRPr="00000000">
        <w:rPr>
          <w:rtl w:val="0"/>
        </w:rPr>
        <w:t xml:space="preserve">D) To handle user authentication</w:t>
        <w:br w:type="textWrapping"/>
        <w:t xml:space="preserve"> </w:t>
      </w:r>
      <w:r w:rsidDel="00000000" w:rsidR="00000000" w:rsidRPr="00000000">
        <w:rPr>
          <w:b w:val="1"/>
          <w:rtl w:val="0"/>
        </w:rPr>
        <w:t xml:space="preserve">Answer: B) To manage the NAS operating system</w:t>
      </w:r>
    </w:p>
    <w:p w:rsidR="00000000" w:rsidDel="00000000" w:rsidP="00000000" w:rsidRDefault="00000000" w:rsidRPr="00000000" w14:paraId="0000018E">
      <w:pPr>
        <w:numPr>
          <w:ilvl w:val="1"/>
          <w:numId w:val="1"/>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NAS controller manages the operating system and file-sharing functions, ensuring that the device operates efficiently.</w:t>
      </w:r>
    </w:p>
    <w:p w:rsidR="00000000" w:rsidDel="00000000" w:rsidP="00000000" w:rsidRDefault="00000000" w:rsidRPr="00000000" w14:paraId="0000018F">
      <w:pPr>
        <w:numPr>
          <w:ilvl w:val="0"/>
          <w:numId w:val="1"/>
        </w:numPr>
        <w:spacing w:after="0" w:afterAutospacing="0" w:before="0" w:beforeAutospacing="0" w:lineRule="auto"/>
        <w:ind w:left="720" w:hanging="360"/>
      </w:pPr>
      <w:r w:rsidDel="00000000" w:rsidR="00000000" w:rsidRPr="00000000">
        <w:rPr>
          <w:b w:val="1"/>
          <w:rtl w:val="0"/>
        </w:rPr>
        <w:t xml:space="preserve">Which of the following components can be found inside a NAS device?</w:t>
        <w:br w:type="textWrapping"/>
      </w:r>
    </w:p>
    <w:p w:rsidR="00000000" w:rsidDel="00000000" w:rsidP="00000000" w:rsidRDefault="00000000" w:rsidRPr="00000000" w14:paraId="00000190">
      <w:pPr>
        <w:numPr>
          <w:ilvl w:val="1"/>
          <w:numId w:val="1"/>
        </w:numPr>
        <w:spacing w:after="0" w:afterAutospacing="0" w:before="0" w:beforeAutospacing="0" w:lineRule="auto"/>
        <w:ind w:left="1440" w:hanging="360"/>
      </w:pPr>
      <w:r w:rsidDel="00000000" w:rsidR="00000000" w:rsidRPr="00000000">
        <w:rPr>
          <w:rtl w:val="0"/>
        </w:rPr>
        <w:t xml:space="preserve">A) Network interface card (NIC)</w:t>
      </w:r>
    </w:p>
    <w:p w:rsidR="00000000" w:rsidDel="00000000" w:rsidP="00000000" w:rsidRDefault="00000000" w:rsidRPr="00000000" w14:paraId="00000191">
      <w:pPr>
        <w:numPr>
          <w:ilvl w:val="1"/>
          <w:numId w:val="1"/>
        </w:numPr>
        <w:spacing w:after="0" w:afterAutospacing="0" w:before="0" w:beforeAutospacing="0" w:lineRule="auto"/>
        <w:ind w:left="1440" w:hanging="360"/>
      </w:pPr>
      <w:r w:rsidDel="00000000" w:rsidR="00000000" w:rsidRPr="00000000">
        <w:rPr>
          <w:rtl w:val="0"/>
        </w:rPr>
        <w:t xml:space="preserve">B) Central processing unit (CPU)</w:t>
      </w:r>
    </w:p>
    <w:p w:rsidR="00000000" w:rsidDel="00000000" w:rsidP="00000000" w:rsidRDefault="00000000" w:rsidRPr="00000000" w14:paraId="00000192">
      <w:pPr>
        <w:numPr>
          <w:ilvl w:val="1"/>
          <w:numId w:val="1"/>
        </w:numPr>
        <w:spacing w:after="0" w:afterAutospacing="0" w:before="0" w:beforeAutospacing="0" w:lineRule="auto"/>
        <w:ind w:left="1440" w:hanging="360"/>
      </w:pPr>
      <w:r w:rsidDel="00000000" w:rsidR="00000000" w:rsidRPr="00000000">
        <w:rPr>
          <w:rtl w:val="0"/>
        </w:rPr>
        <w:t xml:space="preserve">C) Memory (RAM)</w:t>
      </w:r>
    </w:p>
    <w:p w:rsidR="00000000" w:rsidDel="00000000" w:rsidP="00000000" w:rsidRDefault="00000000" w:rsidRPr="00000000" w14:paraId="00000193">
      <w:pPr>
        <w:numPr>
          <w:ilvl w:val="1"/>
          <w:numId w:val="1"/>
        </w:numPr>
        <w:spacing w:after="0" w:afterAutospacing="0" w:before="0" w:beforeAutospacing="0" w:lineRule="auto"/>
        <w:ind w:left="1440" w:hanging="360"/>
      </w:pPr>
      <w:r w:rsidDel="00000000" w:rsidR="00000000" w:rsidRPr="00000000">
        <w:rPr>
          <w:rtl w:val="0"/>
        </w:rPr>
        <w:t xml:space="preserve">D) All of the above</w:t>
        <w:br w:type="textWrapping"/>
        <w:t xml:space="preserve"> </w:t>
      </w:r>
      <w:r w:rsidDel="00000000" w:rsidR="00000000" w:rsidRPr="00000000">
        <w:rPr>
          <w:b w:val="1"/>
          <w:rtl w:val="0"/>
        </w:rPr>
        <w:t xml:space="preserve">Answer: D) All of the above</w:t>
      </w:r>
    </w:p>
    <w:p w:rsidR="00000000" w:rsidDel="00000000" w:rsidP="00000000" w:rsidRDefault="00000000" w:rsidRPr="00000000" w14:paraId="00000194">
      <w:pPr>
        <w:numPr>
          <w:ilvl w:val="1"/>
          <w:numId w:val="1"/>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 NAS device typically contains a network interface card (NIC) for network connectivity, a CPU for processing tasks, and RAM for handling tasks efficiently.</w:t>
      </w:r>
    </w:p>
    <w:p w:rsidR="00000000" w:rsidDel="00000000" w:rsidP="00000000" w:rsidRDefault="00000000" w:rsidRPr="00000000" w14:paraId="00000195">
      <w:pPr>
        <w:numPr>
          <w:ilvl w:val="0"/>
          <w:numId w:val="1"/>
        </w:numPr>
        <w:spacing w:after="0" w:afterAutospacing="0" w:before="0" w:beforeAutospacing="0" w:lineRule="auto"/>
        <w:ind w:left="720" w:hanging="360"/>
      </w:pPr>
      <w:r w:rsidDel="00000000" w:rsidR="00000000" w:rsidRPr="00000000">
        <w:rPr>
          <w:b w:val="1"/>
          <w:rtl w:val="0"/>
        </w:rPr>
        <w:t xml:space="preserve">What is RAID in the context of NAS storage?</w:t>
        <w:br w:type="textWrapping"/>
      </w:r>
    </w:p>
    <w:p w:rsidR="00000000" w:rsidDel="00000000" w:rsidP="00000000" w:rsidRDefault="00000000" w:rsidRPr="00000000" w14:paraId="00000196">
      <w:pPr>
        <w:numPr>
          <w:ilvl w:val="1"/>
          <w:numId w:val="1"/>
        </w:numPr>
        <w:spacing w:after="0" w:afterAutospacing="0" w:before="0" w:beforeAutospacing="0" w:lineRule="auto"/>
        <w:ind w:left="1440" w:hanging="360"/>
      </w:pPr>
      <w:r w:rsidDel="00000000" w:rsidR="00000000" w:rsidRPr="00000000">
        <w:rPr>
          <w:rtl w:val="0"/>
        </w:rPr>
        <w:t xml:space="preserve">A) Random Array of Independent Disks</w:t>
      </w:r>
    </w:p>
    <w:p w:rsidR="00000000" w:rsidDel="00000000" w:rsidP="00000000" w:rsidRDefault="00000000" w:rsidRPr="00000000" w14:paraId="00000197">
      <w:pPr>
        <w:numPr>
          <w:ilvl w:val="1"/>
          <w:numId w:val="1"/>
        </w:numPr>
        <w:spacing w:after="0" w:afterAutospacing="0" w:before="0" w:beforeAutospacing="0" w:lineRule="auto"/>
        <w:ind w:left="1440" w:hanging="360"/>
      </w:pPr>
      <w:r w:rsidDel="00000000" w:rsidR="00000000" w:rsidRPr="00000000">
        <w:rPr>
          <w:rtl w:val="0"/>
        </w:rPr>
        <w:t xml:space="preserve">B) Redundant Array of Independent Disks</w:t>
      </w:r>
    </w:p>
    <w:p w:rsidR="00000000" w:rsidDel="00000000" w:rsidP="00000000" w:rsidRDefault="00000000" w:rsidRPr="00000000" w14:paraId="00000198">
      <w:pPr>
        <w:numPr>
          <w:ilvl w:val="1"/>
          <w:numId w:val="1"/>
        </w:numPr>
        <w:spacing w:after="0" w:afterAutospacing="0" w:before="0" w:beforeAutospacing="0" w:lineRule="auto"/>
        <w:ind w:left="1440" w:hanging="360"/>
      </w:pPr>
      <w:r w:rsidDel="00000000" w:rsidR="00000000" w:rsidRPr="00000000">
        <w:rPr>
          <w:rtl w:val="0"/>
        </w:rPr>
        <w:t xml:space="preserve">C) Reliable Array of Independent Devices</w:t>
      </w:r>
    </w:p>
    <w:p w:rsidR="00000000" w:rsidDel="00000000" w:rsidP="00000000" w:rsidRDefault="00000000" w:rsidRPr="00000000" w14:paraId="00000199">
      <w:pPr>
        <w:numPr>
          <w:ilvl w:val="1"/>
          <w:numId w:val="1"/>
        </w:numPr>
        <w:spacing w:after="0" w:afterAutospacing="0" w:before="0" w:beforeAutospacing="0" w:lineRule="auto"/>
        <w:ind w:left="1440" w:hanging="360"/>
      </w:pPr>
      <w:r w:rsidDel="00000000" w:rsidR="00000000" w:rsidRPr="00000000">
        <w:rPr>
          <w:rtl w:val="0"/>
        </w:rPr>
        <w:t xml:space="preserve">D) Rotating Array of Independent Disks</w:t>
        <w:br w:type="textWrapping"/>
        <w:t xml:space="preserve"> </w:t>
      </w:r>
      <w:r w:rsidDel="00000000" w:rsidR="00000000" w:rsidRPr="00000000">
        <w:rPr>
          <w:b w:val="1"/>
          <w:rtl w:val="0"/>
        </w:rPr>
        <w:t xml:space="preserve">Answer: B) Redundant Array of Independent Disks</w:t>
      </w:r>
    </w:p>
    <w:p w:rsidR="00000000" w:rsidDel="00000000" w:rsidP="00000000" w:rsidRDefault="00000000" w:rsidRPr="00000000" w14:paraId="0000019A">
      <w:pPr>
        <w:numPr>
          <w:ilvl w:val="1"/>
          <w:numId w:val="1"/>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RAID is a method of combining multiple hard drives to improve performance and data redundancy, reducing the risk of data loss.</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j37fn2hlwtg9" w:id="81"/>
      <w:bookmarkEnd w:id="81"/>
      <w:r w:rsidDel="00000000" w:rsidR="00000000" w:rsidRPr="00000000">
        <w:rPr>
          <w:b w:val="1"/>
          <w:color w:val="000000"/>
          <w:sz w:val="26"/>
          <w:szCs w:val="26"/>
          <w:rtl w:val="0"/>
        </w:rPr>
        <w:t xml:space="preserve">Hard MCQs:</w:t>
      </w:r>
    </w:p>
    <w:p w:rsidR="00000000" w:rsidDel="00000000" w:rsidP="00000000" w:rsidRDefault="00000000" w:rsidRPr="00000000" w14:paraId="0000019C">
      <w:pPr>
        <w:numPr>
          <w:ilvl w:val="0"/>
          <w:numId w:val="4"/>
        </w:numPr>
        <w:spacing w:after="0" w:afterAutospacing="0" w:before="240" w:lineRule="auto"/>
        <w:ind w:left="720" w:hanging="360"/>
      </w:pPr>
      <w:r w:rsidDel="00000000" w:rsidR="00000000" w:rsidRPr="00000000">
        <w:rPr>
          <w:b w:val="1"/>
          <w:rtl w:val="0"/>
        </w:rPr>
        <w:t xml:space="preserve">In a NAS device, which of the following is the primary function of the storage array?</w:t>
        <w:br w:type="textWrapping"/>
      </w:r>
    </w:p>
    <w:p w:rsidR="00000000" w:rsidDel="00000000" w:rsidP="00000000" w:rsidRDefault="00000000" w:rsidRPr="00000000" w14:paraId="0000019D">
      <w:pPr>
        <w:numPr>
          <w:ilvl w:val="1"/>
          <w:numId w:val="4"/>
        </w:numPr>
        <w:spacing w:after="0" w:afterAutospacing="0" w:before="0" w:beforeAutospacing="0" w:lineRule="auto"/>
        <w:ind w:left="1440" w:hanging="360"/>
      </w:pPr>
      <w:r w:rsidDel="00000000" w:rsidR="00000000" w:rsidRPr="00000000">
        <w:rPr>
          <w:rtl w:val="0"/>
        </w:rPr>
        <w:t xml:space="preserve">A) It ensures the data is transmitted over the network.</w:t>
      </w:r>
    </w:p>
    <w:p w:rsidR="00000000" w:rsidDel="00000000" w:rsidP="00000000" w:rsidRDefault="00000000" w:rsidRPr="00000000" w14:paraId="0000019E">
      <w:pPr>
        <w:numPr>
          <w:ilvl w:val="1"/>
          <w:numId w:val="4"/>
        </w:numPr>
        <w:spacing w:after="0" w:afterAutospacing="0" w:before="0" w:beforeAutospacing="0" w:lineRule="auto"/>
        <w:ind w:left="1440" w:hanging="360"/>
      </w:pPr>
      <w:r w:rsidDel="00000000" w:rsidR="00000000" w:rsidRPr="00000000">
        <w:rPr>
          <w:rtl w:val="0"/>
        </w:rPr>
        <w:t xml:space="preserve">B) It stores the actual data and manages the file system.</w:t>
      </w:r>
    </w:p>
    <w:p w:rsidR="00000000" w:rsidDel="00000000" w:rsidP="00000000" w:rsidRDefault="00000000" w:rsidRPr="00000000" w14:paraId="0000019F">
      <w:pPr>
        <w:numPr>
          <w:ilvl w:val="1"/>
          <w:numId w:val="4"/>
        </w:numPr>
        <w:spacing w:after="0" w:afterAutospacing="0" w:before="0" w:beforeAutospacing="0" w:lineRule="auto"/>
        <w:ind w:left="1440" w:hanging="360"/>
      </w:pPr>
      <w:r w:rsidDel="00000000" w:rsidR="00000000" w:rsidRPr="00000000">
        <w:rPr>
          <w:rtl w:val="0"/>
        </w:rPr>
        <w:t xml:space="preserve">C) It provides authentication services for the users.</w:t>
      </w:r>
    </w:p>
    <w:p w:rsidR="00000000" w:rsidDel="00000000" w:rsidP="00000000" w:rsidRDefault="00000000" w:rsidRPr="00000000" w14:paraId="000001A0">
      <w:pPr>
        <w:numPr>
          <w:ilvl w:val="1"/>
          <w:numId w:val="4"/>
        </w:numPr>
        <w:spacing w:after="0" w:afterAutospacing="0" w:before="0" w:beforeAutospacing="0" w:lineRule="auto"/>
        <w:ind w:left="1440" w:hanging="360"/>
      </w:pPr>
      <w:r w:rsidDel="00000000" w:rsidR="00000000" w:rsidRPr="00000000">
        <w:rPr>
          <w:rtl w:val="0"/>
        </w:rPr>
        <w:t xml:space="preserve">D) It handles RAID configuration and management.</w:t>
        <w:br w:type="textWrapping"/>
        <w:t xml:space="preserve"> </w:t>
      </w:r>
      <w:r w:rsidDel="00000000" w:rsidR="00000000" w:rsidRPr="00000000">
        <w:rPr>
          <w:b w:val="1"/>
          <w:rtl w:val="0"/>
        </w:rPr>
        <w:t xml:space="preserve">Answer: B) It stores the actual data and manages the file system.</w:t>
      </w:r>
    </w:p>
    <w:p w:rsidR="00000000" w:rsidDel="00000000" w:rsidP="00000000" w:rsidRDefault="00000000" w:rsidRPr="00000000" w14:paraId="000001A1">
      <w:pPr>
        <w:numPr>
          <w:ilvl w:val="1"/>
          <w:numId w:val="4"/>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storage array is responsible for storing data on hard drives and organizing it using a file system. This ensures data is accessible over the network.</w:t>
      </w:r>
    </w:p>
    <w:p w:rsidR="00000000" w:rsidDel="00000000" w:rsidP="00000000" w:rsidRDefault="00000000" w:rsidRPr="00000000" w14:paraId="000001A2">
      <w:pPr>
        <w:numPr>
          <w:ilvl w:val="0"/>
          <w:numId w:val="4"/>
        </w:numPr>
        <w:spacing w:after="0" w:afterAutospacing="0" w:before="0" w:beforeAutospacing="0" w:lineRule="auto"/>
        <w:ind w:left="720" w:hanging="360"/>
      </w:pPr>
      <w:r w:rsidDel="00000000" w:rsidR="00000000" w:rsidRPr="00000000">
        <w:rPr>
          <w:b w:val="1"/>
          <w:rtl w:val="0"/>
        </w:rPr>
        <w:t xml:space="preserve">Which of the following would typically NOT be found in a high-performance NAS system?</w:t>
        <w:br w:type="textWrapping"/>
      </w:r>
    </w:p>
    <w:p w:rsidR="00000000" w:rsidDel="00000000" w:rsidP="00000000" w:rsidRDefault="00000000" w:rsidRPr="00000000" w14:paraId="000001A3">
      <w:pPr>
        <w:numPr>
          <w:ilvl w:val="1"/>
          <w:numId w:val="4"/>
        </w:numPr>
        <w:spacing w:after="0" w:afterAutospacing="0" w:before="0" w:beforeAutospacing="0" w:lineRule="auto"/>
        <w:ind w:left="1440" w:hanging="360"/>
      </w:pPr>
      <w:r w:rsidDel="00000000" w:rsidR="00000000" w:rsidRPr="00000000">
        <w:rPr>
          <w:rtl w:val="0"/>
        </w:rPr>
        <w:t xml:space="preserve">A) SSD drives for fast read/write operations</w:t>
      </w:r>
    </w:p>
    <w:p w:rsidR="00000000" w:rsidDel="00000000" w:rsidP="00000000" w:rsidRDefault="00000000" w:rsidRPr="00000000" w14:paraId="000001A4">
      <w:pPr>
        <w:numPr>
          <w:ilvl w:val="1"/>
          <w:numId w:val="4"/>
        </w:numPr>
        <w:spacing w:after="0" w:afterAutospacing="0" w:before="0" w:beforeAutospacing="0" w:lineRule="auto"/>
        <w:ind w:left="1440" w:hanging="360"/>
      </w:pPr>
      <w:r w:rsidDel="00000000" w:rsidR="00000000" w:rsidRPr="00000000">
        <w:rPr>
          <w:rtl w:val="0"/>
        </w:rPr>
        <w:t xml:space="preserve">B) Multiple Gigabit Ethernet ports or 10GbE connections</w:t>
      </w:r>
    </w:p>
    <w:p w:rsidR="00000000" w:rsidDel="00000000" w:rsidP="00000000" w:rsidRDefault="00000000" w:rsidRPr="00000000" w14:paraId="000001A5">
      <w:pPr>
        <w:numPr>
          <w:ilvl w:val="1"/>
          <w:numId w:val="4"/>
        </w:numPr>
        <w:spacing w:after="0" w:afterAutospacing="0" w:before="0" w:beforeAutospacing="0" w:lineRule="auto"/>
        <w:ind w:left="1440" w:hanging="360"/>
      </w:pPr>
      <w:r w:rsidDel="00000000" w:rsidR="00000000" w:rsidRPr="00000000">
        <w:rPr>
          <w:rtl w:val="0"/>
        </w:rPr>
        <w:t xml:space="preserve">C) Basic ARM processor for management</w:t>
      </w:r>
    </w:p>
    <w:p w:rsidR="00000000" w:rsidDel="00000000" w:rsidP="00000000" w:rsidRDefault="00000000" w:rsidRPr="00000000" w14:paraId="000001A6">
      <w:pPr>
        <w:numPr>
          <w:ilvl w:val="1"/>
          <w:numId w:val="4"/>
        </w:numPr>
        <w:spacing w:after="0" w:afterAutospacing="0" w:before="0" w:beforeAutospacing="0" w:lineRule="auto"/>
        <w:ind w:left="1440" w:hanging="360"/>
      </w:pPr>
      <w:r w:rsidDel="00000000" w:rsidR="00000000" w:rsidRPr="00000000">
        <w:rPr>
          <w:rtl w:val="0"/>
        </w:rPr>
        <w:t xml:space="preserve">D) Limited or no redundancy features (e.g., RAID)</w:t>
        <w:br w:type="textWrapping"/>
        <w:t xml:space="preserve"> </w:t>
      </w:r>
      <w:r w:rsidDel="00000000" w:rsidR="00000000" w:rsidRPr="00000000">
        <w:rPr>
          <w:b w:val="1"/>
          <w:rtl w:val="0"/>
        </w:rPr>
        <w:t xml:space="preserve">Answer: D) Limited or no redundancy features (e.g., RAID)</w:t>
      </w:r>
    </w:p>
    <w:p w:rsidR="00000000" w:rsidDel="00000000" w:rsidP="00000000" w:rsidRDefault="00000000" w:rsidRPr="00000000" w14:paraId="000001A7">
      <w:pPr>
        <w:numPr>
          <w:ilvl w:val="1"/>
          <w:numId w:val="4"/>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High-performance NAS systems usually include features like SSDs for faster performance, high-speed network connections (10GbE), and redundancy like RAID to protect data from failure.</w:t>
      </w:r>
    </w:p>
    <w:p w:rsidR="00000000" w:rsidDel="00000000" w:rsidP="00000000" w:rsidRDefault="00000000" w:rsidRPr="00000000" w14:paraId="000001A8">
      <w:pPr>
        <w:numPr>
          <w:ilvl w:val="0"/>
          <w:numId w:val="4"/>
        </w:numPr>
        <w:spacing w:after="0" w:afterAutospacing="0" w:before="0" w:beforeAutospacing="0" w:lineRule="auto"/>
        <w:ind w:left="720" w:hanging="360"/>
      </w:pPr>
      <w:r w:rsidDel="00000000" w:rsidR="00000000" w:rsidRPr="00000000">
        <w:rPr>
          <w:b w:val="1"/>
          <w:rtl w:val="0"/>
        </w:rPr>
        <w:t xml:space="preserve">What is the primary difference between NAS and SAN (Storage Area Network)?</w:t>
        <w:br w:type="textWrapping"/>
      </w:r>
    </w:p>
    <w:p w:rsidR="00000000" w:rsidDel="00000000" w:rsidP="00000000" w:rsidRDefault="00000000" w:rsidRPr="00000000" w14:paraId="000001A9">
      <w:pPr>
        <w:numPr>
          <w:ilvl w:val="1"/>
          <w:numId w:val="4"/>
        </w:numPr>
        <w:spacing w:after="0" w:afterAutospacing="0" w:before="0" w:beforeAutospacing="0" w:lineRule="auto"/>
        <w:ind w:left="1440" w:hanging="360"/>
      </w:pPr>
      <w:r w:rsidDel="00000000" w:rsidR="00000000" w:rsidRPr="00000000">
        <w:rPr>
          <w:rtl w:val="0"/>
        </w:rPr>
        <w:t xml:space="preserve">A) NAS is used only for storing videos, while SAN is for databases.</w:t>
      </w:r>
    </w:p>
    <w:p w:rsidR="00000000" w:rsidDel="00000000" w:rsidP="00000000" w:rsidRDefault="00000000" w:rsidRPr="00000000" w14:paraId="000001AA">
      <w:pPr>
        <w:numPr>
          <w:ilvl w:val="1"/>
          <w:numId w:val="4"/>
        </w:numPr>
        <w:spacing w:after="0" w:afterAutospacing="0" w:before="0" w:beforeAutospacing="0" w:lineRule="auto"/>
        <w:ind w:left="1440" w:hanging="360"/>
      </w:pPr>
      <w:r w:rsidDel="00000000" w:rsidR="00000000" w:rsidRPr="00000000">
        <w:rPr>
          <w:rtl w:val="0"/>
        </w:rPr>
        <w:t xml:space="preserve">B) NAS provides block-level access to data, while SAN provides file-level access.</w:t>
      </w:r>
    </w:p>
    <w:p w:rsidR="00000000" w:rsidDel="00000000" w:rsidP="00000000" w:rsidRDefault="00000000" w:rsidRPr="00000000" w14:paraId="000001AB">
      <w:pPr>
        <w:numPr>
          <w:ilvl w:val="1"/>
          <w:numId w:val="4"/>
        </w:numPr>
        <w:spacing w:after="0" w:afterAutospacing="0" w:before="0" w:beforeAutospacing="0" w:lineRule="auto"/>
        <w:ind w:left="1440" w:hanging="360"/>
      </w:pPr>
      <w:r w:rsidDel="00000000" w:rsidR="00000000" w:rsidRPr="00000000">
        <w:rPr>
          <w:rtl w:val="0"/>
        </w:rPr>
        <w:t xml:space="preserve">C) NAS is a network-based file storage solution, while SAN is a network-based block-level storage solution.</w:t>
      </w:r>
    </w:p>
    <w:p w:rsidR="00000000" w:rsidDel="00000000" w:rsidP="00000000" w:rsidRDefault="00000000" w:rsidRPr="00000000" w14:paraId="000001AC">
      <w:pPr>
        <w:numPr>
          <w:ilvl w:val="1"/>
          <w:numId w:val="4"/>
        </w:numPr>
        <w:spacing w:after="0" w:afterAutospacing="0" w:before="0" w:beforeAutospacing="0" w:lineRule="auto"/>
        <w:ind w:left="1440" w:hanging="360"/>
      </w:pPr>
      <w:r w:rsidDel="00000000" w:rsidR="00000000" w:rsidRPr="00000000">
        <w:rPr>
          <w:rtl w:val="0"/>
        </w:rPr>
        <w:t xml:space="preserve">D) NAS and SAN are the same; there is no difference.</w:t>
        <w:br w:type="textWrapping"/>
        <w:t xml:space="preserve"> </w:t>
      </w:r>
      <w:r w:rsidDel="00000000" w:rsidR="00000000" w:rsidRPr="00000000">
        <w:rPr>
          <w:b w:val="1"/>
          <w:rtl w:val="0"/>
        </w:rPr>
        <w:t xml:space="preserve">Answer: C) NAS is a network-based file storage solution, while SAN is a network-based block-level storage solution.</w:t>
      </w:r>
    </w:p>
    <w:p w:rsidR="00000000" w:rsidDel="00000000" w:rsidP="00000000" w:rsidRDefault="00000000" w:rsidRPr="00000000" w14:paraId="000001AD">
      <w:pPr>
        <w:numPr>
          <w:ilvl w:val="1"/>
          <w:numId w:val="4"/>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NAS provides file-level storage, allowing users to access files over the network. SAN provides block-level storage, often used for high-performance applications, and connects directly to servers.</w:t>
      </w:r>
    </w:p>
    <w:p w:rsidR="00000000" w:rsidDel="00000000" w:rsidP="00000000" w:rsidRDefault="00000000" w:rsidRPr="00000000" w14:paraId="000001AE">
      <w:pPr>
        <w:numPr>
          <w:ilvl w:val="0"/>
          <w:numId w:val="4"/>
        </w:numPr>
        <w:spacing w:after="0" w:afterAutospacing="0" w:before="0" w:beforeAutospacing="0" w:lineRule="auto"/>
        <w:ind w:left="720" w:hanging="360"/>
      </w:pPr>
      <w:r w:rsidDel="00000000" w:rsidR="00000000" w:rsidRPr="00000000">
        <w:rPr>
          <w:b w:val="1"/>
          <w:rtl w:val="0"/>
        </w:rPr>
        <w:t xml:space="preserve">What does the "RAID 5" configuration in a NAS provide?</w:t>
        <w:br w:type="textWrapping"/>
      </w:r>
    </w:p>
    <w:p w:rsidR="00000000" w:rsidDel="00000000" w:rsidP="00000000" w:rsidRDefault="00000000" w:rsidRPr="00000000" w14:paraId="000001AF">
      <w:pPr>
        <w:numPr>
          <w:ilvl w:val="1"/>
          <w:numId w:val="4"/>
        </w:numPr>
        <w:spacing w:after="0" w:afterAutospacing="0" w:before="0" w:beforeAutospacing="0" w:lineRule="auto"/>
        <w:ind w:left="1440" w:hanging="360"/>
      </w:pPr>
      <w:r w:rsidDel="00000000" w:rsidR="00000000" w:rsidRPr="00000000">
        <w:rPr>
          <w:rtl w:val="0"/>
        </w:rPr>
        <w:t xml:space="preserve">A) High data redundancy with minimum storage space</w:t>
      </w:r>
    </w:p>
    <w:p w:rsidR="00000000" w:rsidDel="00000000" w:rsidP="00000000" w:rsidRDefault="00000000" w:rsidRPr="00000000" w14:paraId="000001B0">
      <w:pPr>
        <w:numPr>
          <w:ilvl w:val="1"/>
          <w:numId w:val="4"/>
        </w:numPr>
        <w:spacing w:after="0" w:afterAutospacing="0" w:before="0" w:beforeAutospacing="0" w:lineRule="auto"/>
        <w:ind w:left="1440" w:hanging="360"/>
      </w:pPr>
      <w:r w:rsidDel="00000000" w:rsidR="00000000" w:rsidRPr="00000000">
        <w:rPr>
          <w:rtl w:val="0"/>
        </w:rPr>
        <w:t xml:space="preserve">B) Fault tolerance and improved read performance with parity data spread across all drives</w:t>
      </w:r>
    </w:p>
    <w:p w:rsidR="00000000" w:rsidDel="00000000" w:rsidP="00000000" w:rsidRDefault="00000000" w:rsidRPr="00000000" w14:paraId="000001B1">
      <w:pPr>
        <w:numPr>
          <w:ilvl w:val="1"/>
          <w:numId w:val="4"/>
        </w:numPr>
        <w:spacing w:after="0" w:afterAutospacing="0" w:before="0" w:beforeAutospacing="0" w:lineRule="auto"/>
        <w:ind w:left="1440" w:hanging="360"/>
      </w:pPr>
      <w:r w:rsidDel="00000000" w:rsidR="00000000" w:rsidRPr="00000000">
        <w:rPr>
          <w:rtl w:val="0"/>
        </w:rPr>
        <w:t xml:space="preserve">C) Maximum performance with no data redundancy</w:t>
      </w:r>
    </w:p>
    <w:p w:rsidR="00000000" w:rsidDel="00000000" w:rsidP="00000000" w:rsidRDefault="00000000" w:rsidRPr="00000000" w14:paraId="000001B2">
      <w:pPr>
        <w:numPr>
          <w:ilvl w:val="1"/>
          <w:numId w:val="4"/>
        </w:numPr>
        <w:spacing w:after="0" w:afterAutospacing="0" w:before="0" w:beforeAutospacing="0" w:lineRule="auto"/>
        <w:ind w:left="1440" w:hanging="360"/>
      </w:pPr>
      <w:r w:rsidDel="00000000" w:rsidR="00000000" w:rsidRPr="00000000">
        <w:rPr>
          <w:rtl w:val="0"/>
        </w:rPr>
        <w:t xml:space="preserve">D) Increased read/write speed without any data backup</w:t>
        <w:br w:type="textWrapping"/>
        <w:t xml:space="preserve"> </w:t>
      </w:r>
      <w:r w:rsidDel="00000000" w:rsidR="00000000" w:rsidRPr="00000000">
        <w:rPr>
          <w:b w:val="1"/>
          <w:rtl w:val="0"/>
        </w:rPr>
        <w:t xml:space="preserve">Answer: B) Fault tolerance and improved read performance with parity data spread across all drives</w:t>
      </w:r>
    </w:p>
    <w:p w:rsidR="00000000" w:rsidDel="00000000" w:rsidP="00000000" w:rsidRDefault="00000000" w:rsidRPr="00000000" w14:paraId="000001B3">
      <w:pPr>
        <w:numPr>
          <w:ilvl w:val="1"/>
          <w:numId w:val="4"/>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RAID 5 provides fault tolerance by using parity (a form of data protection) spread across the drives. If one drive fails, the data can still be reconstructed from the parity information.</w:t>
      </w:r>
    </w:p>
    <w:p w:rsidR="00000000" w:rsidDel="00000000" w:rsidP="00000000" w:rsidRDefault="00000000" w:rsidRPr="00000000" w14:paraId="000001B4">
      <w:pPr>
        <w:numPr>
          <w:ilvl w:val="0"/>
          <w:numId w:val="4"/>
        </w:numPr>
        <w:spacing w:after="0" w:afterAutospacing="0" w:before="0" w:beforeAutospacing="0" w:lineRule="auto"/>
        <w:ind w:left="720" w:hanging="360"/>
      </w:pPr>
      <w:r w:rsidDel="00000000" w:rsidR="00000000" w:rsidRPr="00000000">
        <w:rPr>
          <w:b w:val="1"/>
          <w:rtl w:val="0"/>
        </w:rPr>
        <w:t xml:space="preserve">Which of the following NAS features allows administrators to restrict access to files based on user roles and permissions?</w:t>
        <w:br w:type="textWrapping"/>
      </w:r>
    </w:p>
    <w:p w:rsidR="00000000" w:rsidDel="00000000" w:rsidP="00000000" w:rsidRDefault="00000000" w:rsidRPr="00000000" w14:paraId="000001B5">
      <w:pPr>
        <w:numPr>
          <w:ilvl w:val="1"/>
          <w:numId w:val="4"/>
        </w:numPr>
        <w:spacing w:after="0" w:afterAutospacing="0" w:before="0" w:beforeAutospacing="0" w:lineRule="auto"/>
        <w:ind w:left="1440" w:hanging="360"/>
      </w:pPr>
      <w:r w:rsidDel="00000000" w:rsidR="00000000" w:rsidRPr="00000000">
        <w:rPr>
          <w:rtl w:val="0"/>
        </w:rPr>
        <w:t xml:space="preserve">A) File-level encryption</w:t>
      </w:r>
    </w:p>
    <w:p w:rsidR="00000000" w:rsidDel="00000000" w:rsidP="00000000" w:rsidRDefault="00000000" w:rsidRPr="00000000" w14:paraId="000001B6">
      <w:pPr>
        <w:numPr>
          <w:ilvl w:val="1"/>
          <w:numId w:val="4"/>
        </w:numPr>
        <w:spacing w:after="0" w:afterAutospacing="0" w:before="0" w:beforeAutospacing="0" w:lineRule="auto"/>
        <w:ind w:left="1440" w:hanging="360"/>
      </w:pPr>
      <w:r w:rsidDel="00000000" w:rsidR="00000000" w:rsidRPr="00000000">
        <w:rPr>
          <w:rtl w:val="0"/>
        </w:rPr>
        <w:t xml:space="preserve">B) Access Control Lists (ACLs)</w:t>
      </w:r>
    </w:p>
    <w:p w:rsidR="00000000" w:rsidDel="00000000" w:rsidP="00000000" w:rsidRDefault="00000000" w:rsidRPr="00000000" w14:paraId="000001B7">
      <w:pPr>
        <w:numPr>
          <w:ilvl w:val="1"/>
          <w:numId w:val="4"/>
        </w:numPr>
        <w:spacing w:after="0" w:afterAutospacing="0" w:before="0" w:beforeAutospacing="0" w:lineRule="auto"/>
        <w:ind w:left="1440" w:hanging="360"/>
      </w:pPr>
      <w:r w:rsidDel="00000000" w:rsidR="00000000" w:rsidRPr="00000000">
        <w:rPr>
          <w:rtl w:val="0"/>
        </w:rPr>
        <w:t xml:space="preserve">C) Data deduplication</w:t>
      </w:r>
    </w:p>
    <w:p w:rsidR="00000000" w:rsidDel="00000000" w:rsidP="00000000" w:rsidRDefault="00000000" w:rsidRPr="00000000" w14:paraId="000001B8">
      <w:pPr>
        <w:numPr>
          <w:ilvl w:val="1"/>
          <w:numId w:val="4"/>
        </w:numPr>
        <w:spacing w:after="0" w:afterAutospacing="0" w:before="0" w:beforeAutospacing="0" w:lineRule="auto"/>
        <w:ind w:left="1440" w:hanging="360"/>
      </w:pPr>
      <w:r w:rsidDel="00000000" w:rsidR="00000000" w:rsidRPr="00000000">
        <w:rPr>
          <w:rtl w:val="0"/>
        </w:rPr>
        <w:t xml:space="preserve">D) Storage virtualization</w:t>
        <w:br w:type="textWrapping"/>
        <w:t xml:space="preserve"> </w:t>
      </w:r>
      <w:r w:rsidDel="00000000" w:rsidR="00000000" w:rsidRPr="00000000">
        <w:rPr>
          <w:b w:val="1"/>
          <w:rtl w:val="0"/>
        </w:rPr>
        <w:t xml:space="preserve">Answer: B) Access Control Lists (ACLs)</w:t>
      </w:r>
    </w:p>
    <w:p w:rsidR="00000000" w:rsidDel="00000000" w:rsidP="00000000" w:rsidRDefault="00000000" w:rsidRPr="00000000" w14:paraId="000001B9">
      <w:pPr>
        <w:numPr>
          <w:ilvl w:val="1"/>
          <w:numId w:val="4"/>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ACLs allow administrators to define who can access specific files and what actions they can perform (e.g., read, write, delete). It helps enforce security on the NAS device.</w:t>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spacing w:after="240" w:before="240" w:lineRule="auto"/>
        <w:rPr/>
      </w:pPr>
      <w:r w:rsidDel="00000000" w:rsidR="00000000" w:rsidRPr="00000000">
        <w:rPr>
          <w:rtl w:val="0"/>
        </w:rPr>
        <w:t xml:space="preserve">These explanations should help you understand the key components and features of NAS. Let me know if you need more details!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t xml:space="preserve">Sure! Here are some additional MCQs on Network Attached Storage (NAS) with simple explanations for each answer.</w:t>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biy9crwho0fw" w:id="82"/>
      <w:bookmarkEnd w:id="82"/>
      <w:r w:rsidDel="00000000" w:rsidR="00000000" w:rsidRPr="00000000">
        <w:rPr>
          <w:b w:val="1"/>
          <w:color w:val="000000"/>
          <w:sz w:val="26"/>
          <w:szCs w:val="26"/>
          <w:rtl w:val="0"/>
        </w:rPr>
        <w:t xml:space="preserve">Simple MCQs:</w:t>
      </w:r>
    </w:p>
    <w:p w:rsidR="00000000" w:rsidDel="00000000" w:rsidP="00000000" w:rsidRDefault="00000000" w:rsidRPr="00000000" w14:paraId="000001C0">
      <w:pPr>
        <w:numPr>
          <w:ilvl w:val="0"/>
          <w:numId w:val="15"/>
        </w:numPr>
        <w:spacing w:after="0" w:afterAutospacing="0" w:before="240" w:lineRule="auto"/>
        <w:ind w:left="720" w:hanging="360"/>
      </w:pPr>
      <w:r w:rsidDel="00000000" w:rsidR="00000000" w:rsidRPr="00000000">
        <w:rPr>
          <w:b w:val="1"/>
          <w:rtl w:val="0"/>
        </w:rPr>
        <w:t xml:space="preserve">Which of the following is the most common storage media used in NAS devices?</w:t>
        <w:br w:type="textWrapping"/>
      </w:r>
    </w:p>
    <w:p w:rsidR="00000000" w:rsidDel="00000000" w:rsidP="00000000" w:rsidRDefault="00000000" w:rsidRPr="00000000" w14:paraId="000001C1">
      <w:pPr>
        <w:numPr>
          <w:ilvl w:val="1"/>
          <w:numId w:val="15"/>
        </w:numPr>
        <w:spacing w:after="0" w:afterAutospacing="0" w:before="0" w:beforeAutospacing="0" w:lineRule="auto"/>
        <w:ind w:left="1440" w:hanging="360"/>
      </w:pPr>
      <w:r w:rsidDel="00000000" w:rsidR="00000000" w:rsidRPr="00000000">
        <w:rPr>
          <w:rtl w:val="0"/>
        </w:rPr>
        <w:t xml:space="preserve">A) Solid-State Drive (SSD)</w:t>
      </w:r>
    </w:p>
    <w:p w:rsidR="00000000" w:rsidDel="00000000" w:rsidP="00000000" w:rsidRDefault="00000000" w:rsidRPr="00000000" w14:paraId="000001C2">
      <w:pPr>
        <w:numPr>
          <w:ilvl w:val="1"/>
          <w:numId w:val="15"/>
        </w:numPr>
        <w:spacing w:after="0" w:afterAutospacing="0" w:before="0" w:beforeAutospacing="0" w:lineRule="auto"/>
        <w:ind w:left="1440" w:hanging="360"/>
      </w:pPr>
      <w:r w:rsidDel="00000000" w:rsidR="00000000" w:rsidRPr="00000000">
        <w:rPr>
          <w:rtl w:val="0"/>
        </w:rPr>
        <w:t xml:space="preserve">B) Optical Disc (CD/DVD)</w:t>
      </w:r>
    </w:p>
    <w:p w:rsidR="00000000" w:rsidDel="00000000" w:rsidP="00000000" w:rsidRDefault="00000000" w:rsidRPr="00000000" w14:paraId="000001C3">
      <w:pPr>
        <w:numPr>
          <w:ilvl w:val="1"/>
          <w:numId w:val="15"/>
        </w:numPr>
        <w:spacing w:after="0" w:afterAutospacing="0" w:before="0" w:beforeAutospacing="0" w:lineRule="auto"/>
        <w:ind w:left="1440" w:hanging="360"/>
      </w:pPr>
      <w:r w:rsidDel="00000000" w:rsidR="00000000" w:rsidRPr="00000000">
        <w:rPr>
          <w:rtl w:val="0"/>
        </w:rPr>
        <w:t xml:space="preserve">C) Hard Disk Drive (HDD)</w:t>
      </w:r>
    </w:p>
    <w:p w:rsidR="00000000" w:rsidDel="00000000" w:rsidP="00000000" w:rsidRDefault="00000000" w:rsidRPr="00000000" w14:paraId="000001C4">
      <w:pPr>
        <w:numPr>
          <w:ilvl w:val="1"/>
          <w:numId w:val="15"/>
        </w:numPr>
        <w:spacing w:after="0" w:afterAutospacing="0" w:before="0" w:beforeAutospacing="0" w:lineRule="auto"/>
        <w:ind w:left="1440" w:hanging="360"/>
      </w:pPr>
      <w:r w:rsidDel="00000000" w:rsidR="00000000" w:rsidRPr="00000000">
        <w:rPr>
          <w:rtl w:val="0"/>
        </w:rPr>
        <w:t xml:space="preserve">D) Flash Drive</w:t>
        <w:br w:type="textWrapping"/>
        <w:t xml:space="preserve"> </w:t>
      </w:r>
      <w:r w:rsidDel="00000000" w:rsidR="00000000" w:rsidRPr="00000000">
        <w:rPr>
          <w:b w:val="1"/>
          <w:rtl w:val="0"/>
        </w:rPr>
        <w:t xml:space="preserve">Answer: C) Hard Disk Drive (HDD)</w:t>
      </w:r>
    </w:p>
    <w:p w:rsidR="00000000" w:rsidDel="00000000" w:rsidP="00000000" w:rsidRDefault="00000000" w:rsidRPr="00000000" w14:paraId="000001C5">
      <w:pPr>
        <w:numPr>
          <w:ilvl w:val="1"/>
          <w:numId w:val="15"/>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Most NAS devices use traditional Hard Disk Drives (HDDs) for storage because they offer a good balance of capacity and cost.</w:t>
      </w:r>
    </w:p>
    <w:p w:rsidR="00000000" w:rsidDel="00000000" w:rsidP="00000000" w:rsidRDefault="00000000" w:rsidRPr="00000000" w14:paraId="000001C6">
      <w:pPr>
        <w:numPr>
          <w:ilvl w:val="0"/>
          <w:numId w:val="15"/>
        </w:numPr>
        <w:spacing w:after="0" w:afterAutospacing="0" w:before="0" w:beforeAutospacing="0" w:lineRule="auto"/>
        <w:ind w:left="720" w:hanging="360"/>
      </w:pPr>
      <w:r w:rsidDel="00000000" w:rsidR="00000000" w:rsidRPr="00000000">
        <w:rPr>
          <w:b w:val="1"/>
          <w:rtl w:val="0"/>
        </w:rPr>
        <w:t xml:space="preserve">What type of file system is typically used in NAS devices?</w:t>
        <w:br w:type="textWrapping"/>
      </w:r>
    </w:p>
    <w:p w:rsidR="00000000" w:rsidDel="00000000" w:rsidP="00000000" w:rsidRDefault="00000000" w:rsidRPr="00000000" w14:paraId="000001C7">
      <w:pPr>
        <w:numPr>
          <w:ilvl w:val="1"/>
          <w:numId w:val="15"/>
        </w:numPr>
        <w:spacing w:after="0" w:afterAutospacing="0" w:before="0" w:beforeAutospacing="0" w:lineRule="auto"/>
        <w:ind w:left="1440" w:hanging="360"/>
      </w:pPr>
      <w:r w:rsidDel="00000000" w:rsidR="00000000" w:rsidRPr="00000000">
        <w:rPr>
          <w:rtl w:val="0"/>
        </w:rPr>
        <w:t xml:space="preserve">A) FAT32</w:t>
      </w:r>
    </w:p>
    <w:p w:rsidR="00000000" w:rsidDel="00000000" w:rsidP="00000000" w:rsidRDefault="00000000" w:rsidRPr="00000000" w14:paraId="000001C8">
      <w:pPr>
        <w:numPr>
          <w:ilvl w:val="1"/>
          <w:numId w:val="15"/>
        </w:numPr>
        <w:spacing w:after="0" w:afterAutospacing="0" w:before="0" w:beforeAutospacing="0" w:lineRule="auto"/>
        <w:ind w:left="1440" w:hanging="360"/>
      </w:pPr>
      <w:r w:rsidDel="00000000" w:rsidR="00000000" w:rsidRPr="00000000">
        <w:rPr>
          <w:rtl w:val="0"/>
        </w:rPr>
        <w:t xml:space="preserve">B) NTFS</w:t>
      </w:r>
    </w:p>
    <w:p w:rsidR="00000000" w:rsidDel="00000000" w:rsidP="00000000" w:rsidRDefault="00000000" w:rsidRPr="00000000" w14:paraId="000001C9">
      <w:pPr>
        <w:numPr>
          <w:ilvl w:val="1"/>
          <w:numId w:val="15"/>
        </w:numPr>
        <w:spacing w:after="0" w:afterAutospacing="0" w:before="0" w:beforeAutospacing="0" w:lineRule="auto"/>
        <w:ind w:left="1440" w:hanging="360"/>
      </w:pPr>
      <w:r w:rsidDel="00000000" w:rsidR="00000000" w:rsidRPr="00000000">
        <w:rPr>
          <w:rtl w:val="0"/>
        </w:rPr>
        <w:t xml:space="preserve">C) ext4</w:t>
      </w:r>
    </w:p>
    <w:p w:rsidR="00000000" w:rsidDel="00000000" w:rsidP="00000000" w:rsidRDefault="00000000" w:rsidRPr="00000000" w14:paraId="000001CA">
      <w:pPr>
        <w:numPr>
          <w:ilvl w:val="1"/>
          <w:numId w:val="15"/>
        </w:numPr>
        <w:spacing w:after="0" w:afterAutospacing="0" w:before="0" w:beforeAutospacing="0" w:lineRule="auto"/>
        <w:ind w:left="1440" w:hanging="360"/>
      </w:pPr>
      <w:r w:rsidDel="00000000" w:rsidR="00000000" w:rsidRPr="00000000">
        <w:rPr>
          <w:rtl w:val="0"/>
        </w:rPr>
        <w:t xml:space="preserve">D) Both B and C</w:t>
        <w:br w:type="textWrapping"/>
        <w:t xml:space="preserve"> </w:t>
      </w:r>
      <w:r w:rsidDel="00000000" w:rsidR="00000000" w:rsidRPr="00000000">
        <w:rPr>
          <w:b w:val="1"/>
          <w:rtl w:val="0"/>
        </w:rPr>
        <w:t xml:space="preserve">Answer: D) Both B and C</w:t>
      </w:r>
    </w:p>
    <w:p w:rsidR="00000000" w:rsidDel="00000000" w:rsidP="00000000" w:rsidRDefault="00000000" w:rsidRPr="00000000" w14:paraId="000001CB">
      <w:pPr>
        <w:numPr>
          <w:ilvl w:val="1"/>
          <w:numId w:val="15"/>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NAS devices commonly use file systems like NTFS (for Windows-based systems) and ext4 (for Linux-based systems) for storing data.</w:t>
      </w:r>
    </w:p>
    <w:p w:rsidR="00000000" w:rsidDel="00000000" w:rsidP="00000000" w:rsidRDefault="00000000" w:rsidRPr="00000000" w14:paraId="000001CC">
      <w:pPr>
        <w:numPr>
          <w:ilvl w:val="0"/>
          <w:numId w:val="15"/>
        </w:numPr>
        <w:spacing w:after="0" w:afterAutospacing="0" w:before="0" w:beforeAutospacing="0" w:lineRule="auto"/>
        <w:ind w:left="720" w:hanging="360"/>
      </w:pPr>
      <w:r w:rsidDel="00000000" w:rsidR="00000000" w:rsidRPr="00000000">
        <w:rPr>
          <w:b w:val="1"/>
          <w:rtl w:val="0"/>
        </w:rPr>
        <w:t xml:space="preserve">Which of the following is a primary benefit of using NAS over traditional local storage?</w:t>
        <w:br w:type="textWrapping"/>
      </w:r>
    </w:p>
    <w:p w:rsidR="00000000" w:rsidDel="00000000" w:rsidP="00000000" w:rsidRDefault="00000000" w:rsidRPr="00000000" w14:paraId="000001CD">
      <w:pPr>
        <w:numPr>
          <w:ilvl w:val="1"/>
          <w:numId w:val="15"/>
        </w:numPr>
        <w:spacing w:after="0" w:afterAutospacing="0" w:before="0" w:beforeAutospacing="0" w:lineRule="auto"/>
        <w:ind w:left="1440" w:hanging="360"/>
      </w:pPr>
      <w:r w:rsidDel="00000000" w:rsidR="00000000" w:rsidRPr="00000000">
        <w:rPr>
          <w:rtl w:val="0"/>
        </w:rPr>
        <w:t xml:space="preserve">A) Greater physical security</w:t>
      </w:r>
    </w:p>
    <w:p w:rsidR="00000000" w:rsidDel="00000000" w:rsidP="00000000" w:rsidRDefault="00000000" w:rsidRPr="00000000" w14:paraId="000001CE">
      <w:pPr>
        <w:numPr>
          <w:ilvl w:val="1"/>
          <w:numId w:val="15"/>
        </w:numPr>
        <w:spacing w:after="0" w:afterAutospacing="0" w:before="0" w:beforeAutospacing="0" w:lineRule="auto"/>
        <w:ind w:left="1440" w:hanging="360"/>
      </w:pPr>
      <w:r w:rsidDel="00000000" w:rsidR="00000000" w:rsidRPr="00000000">
        <w:rPr>
          <w:rtl w:val="0"/>
        </w:rPr>
        <w:t xml:space="preserve">B) Centralized data storage accessible by multiple devices</w:t>
      </w:r>
    </w:p>
    <w:p w:rsidR="00000000" w:rsidDel="00000000" w:rsidP="00000000" w:rsidRDefault="00000000" w:rsidRPr="00000000" w14:paraId="000001CF">
      <w:pPr>
        <w:numPr>
          <w:ilvl w:val="1"/>
          <w:numId w:val="15"/>
        </w:numPr>
        <w:spacing w:after="0" w:afterAutospacing="0" w:before="0" w:beforeAutospacing="0" w:lineRule="auto"/>
        <w:ind w:left="1440" w:hanging="360"/>
      </w:pPr>
      <w:r w:rsidDel="00000000" w:rsidR="00000000" w:rsidRPr="00000000">
        <w:rPr>
          <w:rtl w:val="0"/>
        </w:rPr>
        <w:t xml:space="preserve">C) Faster data access</w:t>
      </w:r>
    </w:p>
    <w:p w:rsidR="00000000" w:rsidDel="00000000" w:rsidP="00000000" w:rsidRDefault="00000000" w:rsidRPr="00000000" w14:paraId="000001D0">
      <w:pPr>
        <w:numPr>
          <w:ilvl w:val="1"/>
          <w:numId w:val="15"/>
        </w:numPr>
        <w:spacing w:after="0" w:afterAutospacing="0" w:before="0" w:beforeAutospacing="0" w:lineRule="auto"/>
        <w:ind w:left="1440" w:hanging="360"/>
      </w:pPr>
      <w:r w:rsidDel="00000000" w:rsidR="00000000" w:rsidRPr="00000000">
        <w:rPr>
          <w:rtl w:val="0"/>
        </w:rPr>
        <w:t xml:space="preserve">D) Better energy efficiency</w:t>
        <w:br w:type="textWrapping"/>
        <w:t xml:space="preserve"> </w:t>
      </w:r>
      <w:r w:rsidDel="00000000" w:rsidR="00000000" w:rsidRPr="00000000">
        <w:rPr>
          <w:b w:val="1"/>
          <w:rtl w:val="0"/>
        </w:rPr>
        <w:t xml:space="preserve">Answer: B) Centralized data storage accessible by multiple devices</w:t>
      </w:r>
    </w:p>
    <w:p w:rsidR="00000000" w:rsidDel="00000000" w:rsidP="00000000" w:rsidRDefault="00000000" w:rsidRPr="00000000" w14:paraId="000001D1">
      <w:pPr>
        <w:numPr>
          <w:ilvl w:val="1"/>
          <w:numId w:val="15"/>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NAS provides centralized storage that can be accessed by multiple devices on a network, making it easier to share and manage data.</w:t>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ec9p5w3skpz4" w:id="83"/>
      <w:bookmarkEnd w:id="83"/>
      <w:r w:rsidDel="00000000" w:rsidR="00000000" w:rsidRPr="00000000">
        <w:rPr>
          <w:b w:val="1"/>
          <w:color w:val="000000"/>
          <w:sz w:val="26"/>
          <w:szCs w:val="26"/>
          <w:rtl w:val="0"/>
        </w:rPr>
        <w:t xml:space="preserve">Medium MCQs:</w:t>
      </w:r>
    </w:p>
    <w:p w:rsidR="00000000" w:rsidDel="00000000" w:rsidP="00000000" w:rsidRDefault="00000000" w:rsidRPr="00000000" w14:paraId="000001D4">
      <w:pPr>
        <w:numPr>
          <w:ilvl w:val="0"/>
          <w:numId w:val="3"/>
        </w:numPr>
        <w:spacing w:after="0" w:afterAutospacing="0" w:before="240" w:lineRule="auto"/>
        <w:ind w:left="720" w:hanging="360"/>
      </w:pPr>
      <w:r w:rsidDel="00000000" w:rsidR="00000000" w:rsidRPr="00000000">
        <w:rPr>
          <w:b w:val="1"/>
          <w:rtl w:val="0"/>
        </w:rPr>
        <w:t xml:space="preserve">Which of the following is an advantage of RAID 1 configuration in NAS?</w:t>
        <w:br w:type="textWrapping"/>
      </w:r>
    </w:p>
    <w:p w:rsidR="00000000" w:rsidDel="00000000" w:rsidP="00000000" w:rsidRDefault="00000000" w:rsidRPr="00000000" w14:paraId="000001D5">
      <w:pPr>
        <w:numPr>
          <w:ilvl w:val="1"/>
          <w:numId w:val="3"/>
        </w:numPr>
        <w:spacing w:after="0" w:afterAutospacing="0" w:before="0" w:beforeAutospacing="0" w:lineRule="auto"/>
        <w:ind w:left="1440" w:hanging="360"/>
      </w:pPr>
      <w:r w:rsidDel="00000000" w:rsidR="00000000" w:rsidRPr="00000000">
        <w:rPr>
          <w:rtl w:val="0"/>
        </w:rPr>
        <w:t xml:space="preserve">A) Increased storage capacity</w:t>
      </w:r>
    </w:p>
    <w:p w:rsidR="00000000" w:rsidDel="00000000" w:rsidP="00000000" w:rsidRDefault="00000000" w:rsidRPr="00000000" w14:paraId="000001D6">
      <w:pPr>
        <w:numPr>
          <w:ilvl w:val="1"/>
          <w:numId w:val="3"/>
        </w:numPr>
        <w:spacing w:after="0" w:afterAutospacing="0" w:before="0" w:beforeAutospacing="0" w:lineRule="auto"/>
        <w:ind w:left="1440" w:hanging="360"/>
      </w:pPr>
      <w:r w:rsidDel="00000000" w:rsidR="00000000" w:rsidRPr="00000000">
        <w:rPr>
          <w:rtl w:val="0"/>
        </w:rPr>
        <w:t xml:space="preserve">B) High data redundancy (mirroring)</w:t>
      </w:r>
    </w:p>
    <w:p w:rsidR="00000000" w:rsidDel="00000000" w:rsidP="00000000" w:rsidRDefault="00000000" w:rsidRPr="00000000" w14:paraId="000001D7">
      <w:pPr>
        <w:numPr>
          <w:ilvl w:val="1"/>
          <w:numId w:val="3"/>
        </w:numPr>
        <w:spacing w:after="0" w:afterAutospacing="0" w:before="0" w:beforeAutospacing="0" w:lineRule="auto"/>
        <w:ind w:left="1440" w:hanging="360"/>
      </w:pPr>
      <w:r w:rsidDel="00000000" w:rsidR="00000000" w:rsidRPr="00000000">
        <w:rPr>
          <w:rtl w:val="0"/>
        </w:rPr>
        <w:t xml:space="preserve">C) Maximum read speed</w:t>
      </w:r>
    </w:p>
    <w:p w:rsidR="00000000" w:rsidDel="00000000" w:rsidP="00000000" w:rsidRDefault="00000000" w:rsidRPr="00000000" w14:paraId="000001D8">
      <w:pPr>
        <w:numPr>
          <w:ilvl w:val="1"/>
          <w:numId w:val="3"/>
        </w:numPr>
        <w:spacing w:after="0" w:afterAutospacing="0" w:before="0" w:beforeAutospacing="0" w:lineRule="auto"/>
        <w:ind w:left="1440" w:hanging="360"/>
      </w:pPr>
      <w:r w:rsidDel="00000000" w:rsidR="00000000" w:rsidRPr="00000000">
        <w:rPr>
          <w:rtl w:val="0"/>
        </w:rPr>
        <w:t xml:space="preserve">D) Better write performance</w:t>
        <w:br w:type="textWrapping"/>
        <w:t xml:space="preserve"> </w:t>
      </w:r>
      <w:r w:rsidDel="00000000" w:rsidR="00000000" w:rsidRPr="00000000">
        <w:rPr>
          <w:b w:val="1"/>
          <w:rtl w:val="0"/>
        </w:rPr>
        <w:t xml:space="preserve">Answer: B) High data redundancy (mirroring)</w:t>
      </w:r>
    </w:p>
    <w:p w:rsidR="00000000" w:rsidDel="00000000" w:rsidP="00000000" w:rsidRDefault="00000000" w:rsidRPr="00000000" w14:paraId="000001D9">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RAID 1 mirrors data across two or more drives, providing data redundancy. If one drive fails, the data is still available on the other.</w:t>
      </w:r>
    </w:p>
    <w:p w:rsidR="00000000" w:rsidDel="00000000" w:rsidP="00000000" w:rsidRDefault="00000000" w:rsidRPr="00000000" w14:paraId="000001DA">
      <w:pPr>
        <w:numPr>
          <w:ilvl w:val="0"/>
          <w:numId w:val="3"/>
        </w:numPr>
        <w:spacing w:after="0" w:afterAutospacing="0" w:before="0" w:beforeAutospacing="0" w:lineRule="auto"/>
        <w:ind w:left="720" w:hanging="360"/>
      </w:pPr>
      <w:r w:rsidDel="00000000" w:rsidR="00000000" w:rsidRPr="00000000">
        <w:rPr>
          <w:b w:val="1"/>
          <w:rtl w:val="0"/>
        </w:rPr>
        <w:t xml:space="preserve">What is the role of the NAS Operating System (OS)?</w:t>
        <w:br w:type="textWrapping"/>
      </w:r>
    </w:p>
    <w:p w:rsidR="00000000" w:rsidDel="00000000" w:rsidP="00000000" w:rsidRDefault="00000000" w:rsidRPr="00000000" w14:paraId="000001DB">
      <w:pPr>
        <w:numPr>
          <w:ilvl w:val="1"/>
          <w:numId w:val="3"/>
        </w:numPr>
        <w:spacing w:after="0" w:afterAutospacing="0" w:before="0" w:beforeAutospacing="0" w:lineRule="auto"/>
        <w:ind w:left="1440" w:hanging="360"/>
      </w:pPr>
      <w:r w:rsidDel="00000000" w:rsidR="00000000" w:rsidRPr="00000000">
        <w:rPr>
          <w:rtl w:val="0"/>
        </w:rPr>
        <w:t xml:space="preserve">A) It manages the storage and file-sharing protocols.</w:t>
      </w:r>
    </w:p>
    <w:p w:rsidR="00000000" w:rsidDel="00000000" w:rsidP="00000000" w:rsidRDefault="00000000" w:rsidRPr="00000000" w14:paraId="000001DC">
      <w:pPr>
        <w:numPr>
          <w:ilvl w:val="1"/>
          <w:numId w:val="3"/>
        </w:numPr>
        <w:spacing w:after="0" w:afterAutospacing="0" w:before="0" w:beforeAutospacing="0" w:lineRule="auto"/>
        <w:ind w:left="1440" w:hanging="360"/>
      </w:pPr>
      <w:r w:rsidDel="00000000" w:rsidR="00000000" w:rsidRPr="00000000">
        <w:rPr>
          <w:rtl w:val="0"/>
        </w:rPr>
        <w:t xml:space="preserve">B) It encrypts the data stored on the NAS.</w:t>
      </w:r>
    </w:p>
    <w:p w:rsidR="00000000" w:rsidDel="00000000" w:rsidP="00000000" w:rsidRDefault="00000000" w:rsidRPr="00000000" w14:paraId="000001DD">
      <w:pPr>
        <w:numPr>
          <w:ilvl w:val="1"/>
          <w:numId w:val="3"/>
        </w:numPr>
        <w:spacing w:after="0" w:afterAutospacing="0" w:before="0" w:beforeAutospacing="0" w:lineRule="auto"/>
        <w:ind w:left="1440" w:hanging="360"/>
      </w:pPr>
      <w:r w:rsidDel="00000000" w:rsidR="00000000" w:rsidRPr="00000000">
        <w:rPr>
          <w:rtl w:val="0"/>
        </w:rPr>
        <w:t xml:space="preserve">C) It only provides network connectivity.</w:t>
      </w:r>
    </w:p>
    <w:p w:rsidR="00000000" w:rsidDel="00000000" w:rsidP="00000000" w:rsidRDefault="00000000" w:rsidRPr="00000000" w14:paraId="000001DE">
      <w:pPr>
        <w:numPr>
          <w:ilvl w:val="1"/>
          <w:numId w:val="3"/>
        </w:numPr>
        <w:spacing w:after="0" w:afterAutospacing="0" w:before="0" w:beforeAutospacing="0" w:lineRule="auto"/>
        <w:ind w:left="1440" w:hanging="360"/>
      </w:pPr>
      <w:r w:rsidDel="00000000" w:rsidR="00000000" w:rsidRPr="00000000">
        <w:rPr>
          <w:rtl w:val="0"/>
        </w:rPr>
        <w:t xml:space="preserve">D) It acts as a backup for the entire network.</w:t>
        <w:br w:type="textWrapping"/>
        <w:t xml:space="preserve"> </w:t>
      </w:r>
      <w:r w:rsidDel="00000000" w:rsidR="00000000" w:rsidRPr="00000000">
        <w:rPr>
          <w:b w:val="1"/>
          <w:rtl w:val="0"/>
        </w:rPr>
        <w:t xml:space="preserve">Answer: A) It manages the storage and file-sharing protocols.</w:t>
      </w:r>
    </w:p>
    <w:p w:rsidR="00000000" w:rsidDel="00000000" w:rsidP="00000000" w:rsidRDefault="00000000" w:rsidRPr="00000000" w14:paraId="000001DF">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NAS OS handles tasks like managing file systems, controlling access, and implementing file-sharing protocols (e.g., SMB, NFS).</w:t>
      </w:r>
    </w:p>
    <w:p w:rsidR="00000000" w:rsidDel="00000000" w:rsidP="00000000" w:rsidRDefault="00000000" w:rsidRPr="00000000" w14:paraId="000001E0">
      <w:pPr>
        <w:numPr>
          <w:ilvl w:val="0"/>
          <w:numId w:val="3"/>
        </w:numPr>
        <w:spacing w:after="0" w:afterAutospacing="0" w:before="0" w:beforeAutospacing="0" w:lineRule="auto"/>
        <w:ind w:left="720" w:hanging="360"/>
      </w:pPr>
      <w:r w:rsidDel="00000000" w:rsidR="00000000" w:rsidRPr="00000000">
        <w:rPr>
          <w:b w:val="1"/>
          <w:rtl w:val="0"/>
        </w:rPr>
        <w:t xml:space="preserve">What type of RAID configuration is known for offering a balance between redundancy and storage efficiency?</w:t>
        <w:br w:type="textWrapping"/>
      </w:r>
    </w:p>
    <w:p w:rsidR="00000000" w:rsidDel="00000000" w:rsidP="00000000" w:rsidRDefault="00000000" w:rsidRPr="00000000" w14:paraId="000001E1">
      <w:pPr>
        <w:numPr>
          <w:ilvl w:val="1"/>
          <w:numId w:val="3"/>
        </w:numPr>
        <w:spacing w:after="0" w:afterAutospacing="0" w:before="0" w:beforeAutospacing="0" w:lineRule="auto"/>
        <w:ind w:left="1440" w:hanging="360"/>
      </w:pPr>
      <w:r w:rsidDel="00000000" w:rsidR="00000000" w:rsidRPr="00000000">
        <w:rPr>
          <w:rtl w:val="0"/>
        </w:rPr>
        <w:t xml:space="preserve">A) RAID 0</w:t>
      </w:r>
    </w:p>
    <w:p w:rsidR="00000000" w:rsidDel="00000000" w:rsidP="00000000" w:rsidRDefault="00000000" w:rsidRPr="00000000" w14:paraId="000001E2">
      <w:pPr>
        <w:numPr>
          <w:ilvl w:val="1"/>
          <w:numId w:val="3"/>
        </w:numPr>
        <w:spacing w:after="0" w:afterAutospacing="0" w:before="0" w:beforeAutospacing="0" w:lineRule="auto"/>
        <w:ind w:left="1440" w:hanging="360"/>
      </w:pPr>
      <w:r w:rsidDel="00000000" w:rsidR="00000000" w:rsidRPr="00000000">
        <w:rPr>
          <w:rtl w:val="0"/>
        </w:rPr>
        <w:t xml:space="preserve">B) RAID 1</w:t>
      </w:r>
    </w:p>
    <w:p w:rsidR="00000000" w:rsidDel="00000000" w:rsidP="00000000" w:rsidRDefault="00000000" w:rsidRPr="00000000" w14:paraId="000001E3">
      <w:pPr>
        <w:numPr>
          <w:ilvl w:val="1"/>
          <w:numId w:val="3"/>
        </w:numPr>
        <w:spacing w:after="0" w:afterAutospacing="0" w:before="0" w:beforeAutospacing="0" w:lineRule="auto"/>
        <w:ind w:left="1440" w:hanging="360"/>
      </w:pPr>
      <w:r w:rsidDel="00000000" w:rsidR="00000000" w:rsidRPr="00000000">
        <w:rPr>
          <w:rtl w:val="0"/>
        </w:rPr>
        <w:t xml:space="preserve">C) RAID 5</w:t>
      </w:r>
    </w:p>
    <w:p w:rsidR="00000000" w:rsidDel="00000000" w:rsidP="00000000" w:rsidRDefault="00000000" w:rsidRPr="00000000" w14:paraId="000001E4">
      <w:pPr>
        <w:numPr>
          <w:ilvl w:val="1"/>
          <w:numId w:val="3"/>
        </w:numPr>
        <w:spacing w:after="0" w:afterAutospacing="0" w:before="0" w:beforeAutospacing="0" w:lineRule="auto"/>
        <w:ind w:left="1440" w:hanging="360"/>
      </w:pPr>
      <w:r w:rsidDel="00000000" w:rsidR="00000000" w:rsidRPr="00000000">
        <w:rPr>
          <w:rtl w:val="0"/>
        </w:rPr>
        <w:t xml:space="preserve">D) RAID 10</w:t>
        <w:br w:type="textWrapping"/>
        <w:t xml:space="preserve"> </w:t>
      </w:r>
      <w:r w:rsidDel="00000000" w:rsidR="00000000" w:rsidRPr="00000000">
        <w:rPr>
          <w:b w:val="1"/>
          <w:rtl w:val="0"/>
        </w:rPr>
        <w:t xml:space="preserve">Answer: C) RAID 5</w:t>
      </w:r>
    </w:p>
    <w:p w:rsidR="00000000" w:rsidDel="00000000" w:rsidP="00000000" w:rsidRDefault="00000000" w:rsidRPr="00000000" w14:paraId="000001E5">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RAID 5 offers a balance between redundancy and storage efficiency by using parity distributed across the drives, allowing fault tolerance with less overhead than RAID 1 or RAID 10.</w:t>
      </w:r>
    </w:p>
    <w:p w:rsidR="00000000" w:rsidDel="00000000" w:rsidP="00000000" w:rsidRDefault="00000000" w:rsidRPr="00000000" w14:paraId="000001E6">
      <w:pPr>
        <w:numPr>
          <w:ilvl w:val="0"/>
          <w:numId w:val="3"/>
        </w:numPr>
        <w:spacing w:after="0" w:afterAutospacing="0" w:before="0" w:beforeAutospacing="0" w:lineRule="auto"/>
        <w:ind w:left="720" w:hanging="360"/>
      </w:pPr>
      <w:r w:rsidDel="00000000" w:rsidR="00000000" w:rsidRPr="00000000">
        <w:rPr>
          <w:b w:val="1"/>
          <w:rtl w:val="0"/>
        </w:rPr>
        <w:t xml:space="preserve">Which of the following is NOT a common feature of enterprise-level NAS?</w:t>
        <w:br w:type="textWrapping"/>
      </w:r>
    </w:p>
    <w:p w:rsidR="00000000" w:rsidDel="00000000" w:rsidP="00000000" w:rsidRDefault="00000000" w:rsidRPr="00000000" w14:paraId="000001E7">
      <w:pPr>
        <w:numPr>
          <w:ilvl w:val="1"/>
          <w:numId w:val="3"/>
        </w:numPr>
        <w:spacing w:after="0" w:afterAutospacing="0" w:before="0" w:beforeAutospacing="0" w:lineRule="auto"/>
        <w:ind w:left="1440" w:hanging="360"/>
      </w:pPr>
      <w:r w:rsidDel="00000000" w:rsidR="00000000" w:rsidRPr="00000000">
        <w:rPr>
          <w:rtl w:val="0"/>
        </w:rPr>
        <w:t xml:space="preserve">A) Data compression</w:t>
      </w:r>
    </w:p>
    <w:p w:rsidR="00000000" w:rsidDel="00000000" w:rsidP="00000000" w:rsidRDefault="00000000" w:rsidRPr="00000000" w14:paraId="000001E8">
      <w:pPr>
        <w:numPr>
          <w:ilvl w:val="1"/>
          <w:numId w:val="3"/>
        </w:numPr>
        <w:spacing w:after="0" w:afterAutospacing="0" w:before="0" w:beforeAutospacing="0" w:lineRule="auto"/>
        <w:ind w:left="1440" w:hanging="360"/>
      </w:pPr>
      <w:r w:rsidDel="00000000" w:rsidR="00000000" w:rsidRPr="00000000">
        <w:rPr>
          <w:rtl w:val="0"/>
        </w:rPr>
        <w:t xml:space="preserve">B) High-speed network interfaces (e.g., 10GbE)</w:t>
      </w:r>
    </w:p>
    <w:p w:rsidR="00000000" w:rsidDel="00000000" w:rsidP="00000000" w:rsidRDefault="00000000" w:rsidRPr="00000000" w14:paraId="000001E9">
      <w:pPr>
        <w:numPr>
          <w:ilvl w:val="1"/>
          <w:numId w:val="3"/>
        </w:numPr>
        <w:spacing w:after="0" w:afterAutospacing="0" w:before="0" w:beforeAutospacing="0" w:lineRule="auto"/>
        <w:ind w:left="1440" w:hanging="360"/>
      </w:pPr>
      <w:r w:rsidDel="00000000" w:rsidR="00000000" w:rsidRPr="00000000">
        <w:rPr>
          <w:rtl w:val="0"/>
        </w:rPr>
        <w:t xml:space="preserve">C) Built-in firewall for data protection</w:t>
      </w:r>
    </w:p>
    <w:p w:rsidR="00000000" w:rsidDel="00000000" w:rsidP="00000000" w:rsidRDefault="00000000" w:rsidRPr="00000000" w14:paraId="000001EA">
      <w:pPr>
        <w:numPr>
          <w:ilvl w:val="1"/>
          <w:numId w:val="3"/>
        </w:numPr>
        <w:spacing w:after="0" w:afterAutospacing="0" w:before="0" w:beforeAutospacing="0" w:lineRule="auto"/>
        <w:ind w:left="1440" w:hanging="360"/>
      </w:pPr>
      <w:r w:rsidDel="00000000" w:rsidR="00000000" w:rsidRPr="00000000">
        <w:rPr>
          <w:rtl w:val="0"/>
        </w:rPr>
        <w:t xml:space="preserve">D) Support for virtual machines</w:t>
        <w:br w:type="textWrapping"/>
        <w:t xml:space="preserve"> </w:t>
      </w:r>
      <w:r w:rsidDel="00000000" w:rsidR="00000000" w:rsidRPr="00000000">
        <w:rPr>
          <w:b w:val="1"/>
          <w:rtl w:val="0"/>
        </w:rPr>
        <w:t xml:space="preserve">Answer: C) Built-in firewall for data protection</w:t>
      </w:r>
    </w:p>
    <w:p w:rsidR="00000000" w:rsidDel="00000000" w:rsidP="00000000" w:rsidRDefault="00000000" w:rsidRPr="00000000" w14:paraId="000001EB">
      <w:pPr>
        <w:numPr>
          <w:ilvl w:val="1"/>
          <w:numId w:val="3"/>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While enterprise NAS devices often have advanced features like high-speed networking, data compression, and support for virtualization, firewalls are generally managed separately by dedicated security appliances.</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7dohp8916k8w" w:id="84"/>
      <w:bookmarkEnd w:id="84"/>
      <w:r w:rsidDel="00000000" w:rsidR="00000000" w:rsidRPr="00000000">
        <w:rPr>
          <w:b w:val="1"/>
          <w:color w:val="000000"/>
          <w:sz w:val="26"/>
          <w:szCs w:val="26"/>
          <w:rtl w:val="0"/>
        </w:rPr>
        <w:t xml:space="preserve">Hard MCQs:</w:t>
      </w:r>
    </w:p>
    <w:p w:rsidR="00000000" w:rsidDel="00000000" w:rsidP="00000000" w:rsidRDefault="00000000" w:rsidRPr="00000000" w14:paraId="000001EE">
      <w:pPr>
        <w:numPr>
          <w:ilvl w:val="0"/>
          <w:numId w:val="8"/>
        </w:numPr>
        <w:spacing w:after="0" w:afterAutospacing="0" w:before="240" w:lineRule="auto"/>
        <w:ind w:left="720" w:hanging="360"/>
      </w:pPr>
      <w:r w:rsidDel="00000000" w:rsidR="00000000" w:rsidRPr="00000000">
        <w:rPr>
          <w:b w:val="1"/>
          <w:rtl w:val="0"/>
        </w:rPr>
        <w:t xml:space="preserve">In a NAS system, which of the following components is primarily responsible for managing network access and data requests?</w:t>
        <w:br w:type="textWrapping"/>
      </w:r>
    </w:p>
    <w:p w:rsidR="00000000" w:rsidDel="00000000" w:rsidP="00000000" w:rsidRDefault="00000000" w:rsidRPr="00000000" w14:paraId="000001EF">
      <w:pPr>
        <w:numPr>
          <w:ilvl w:val="1"/>
          <w:numId w:val="8"/>
        </w:numPr>
        <w:spacing w:after="0" w:afterAutospacing="0" w:before="0" w:beforeAutospacing="0" w:lineRule="auto"/>
        <w:ind w:left="1440" w:hanging="360"/>
      </w:pPr>
      <w:r w:rsidDel="00000000" w:rsidR="00000000" w:rsidRPr="00000000">
        <w:rPr>
          <w:rtl w:val="0"/>
        </w:rPr>
        <w:t xml:space="preserve">A) Hard Drive (HDD)</w:t>
      </w:r>
    </w:p>
    <w:p w:rsidR="00000000" w:rsidDel="00000000" w:rsidP="00000000" w:rsidRDefault="00000000" w:rsidRPr="00000000" w14:paraId="000001F0">
      <w:pPr>
        <w:numPr>
          <w:ilvl w:val="1"/>
          <w:numId w:val="8"/>
        </w:numPr>
        <w:spacing w:after="0" w:afterAutospacing="0" w:before="0" w:beforeAutospacing="0" w:lineRule="auto"/>
        <w:ind w:left="1440" w:hanging="360"/>
      </w:pPr>
      <w:r w:rsidDel="00000000" w:rsidR="00000000" w:rsidRPr="00000000">
        <w:rPr>
          <w:rtl w:val="0"/>
        </w:rPr>
        <w:t xml:space="preserve">B) NAS Controller</w:t>
      </w:r>
    </w:p>
    <w:p w:rsidR="00000000" w:rsidDel="00000000" w:rsidP="00000000" w:rsidRDefault="00000000" w:rsidRPr="00000000" w14:paraId="000001F1">
      <w:pPr>
        <w:numPr>
          <w:ilvl w:val="1"/>
          <w:numId w:val="8"/>
        </w:numPr>
        <w:spacing w:after="0" w:afterAutospacing="0" w:before="0" w:beforeAutospacing="0" w:lineRule="auto"/>
        <w:ind w:left="1440" w:hanging="360"/>
      </w:pPr>
      <w:r w:rsidDel="00000000" w:rsidR="00000000" w:rsidRPr="00000000">
        <w:rPr>
          <w:rtl w:val="0"/>
        </w:rPr>
        <w:t xml:space="preserve">C) Network Interface Card (NIC)</w:t>
      </w:r>
    </w:p>
    <w:p w:rsidR="00000000" w:rsidDel="00000000" w:rsidP="00000000" w:rsidRDefault="00000000" w:rsidRPr="00000000" w14:paraId="000001F2">
      <w:pPr>
        <w:numPr>
          <w:ilvl w:val="1"/>
          <w:numId w:val="8"/>
        </w:numPr>
        <w:spacing w:after="0" w:afterAutospacing="0" w:before="0" w:beforeAutospacing="0" w:lineRule="auto"/>
        <w:ind w:left="1440" w:hanging="360"/>
      </w:pPr>
      <w:r w:rsidDel="00000000" w:rsidR="00000000" w:rsidRPr="00000000">
        <w:rPr>
          <w:rtl w:val="0"/>
        </w:rPr>
        <w:t xml:space="preserve">D) Power Supply Unit (PSU)</w:t>
        <w:br w:type="textWrapping"/>
        <w:t xml:space="preserve"> </w:t>
      </w:r>
      <w:r w:rsidDel="00000000" w:rsidR="00000000" w:rsidRPr="00000000">
        <w:rPr>
          <w:b w:val="1"/>
          <w:rtl w:val="0"/>
        </w:rPr>
        <w:t xml:space="preserve">Answer: B) NAS Controller</w:t>
      </w:r>
    </w:p>
    <w:p w:rsidR="00000000" w:rsidDel="00000000" w:rsidP="00000000" w:rsidRDefault="00000000" w:rsidRPr="00000000" w14:paraId="000001F3">
      <w:pPr>
        <w:numPr>
          <w:ilvl w:val="1"/>
          <w:numId w:val="8"/>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NAS controller manages the data requests from the network, handles file system management, and coordinates access to the storage devices.</w:t>
      </w:r>
    </w:p>
    <w:p w:rsidR="00000000" w:rsidDel="00000000" w:rsidP="00000000" w:rsidRDefault="00000000" w:rsidRPr="00000000" w14:paraId="000001F4">
      <w:pPr>
        <w:numPr>
          <w:ilvl w:val="0"/>
          <w:numId w:val="8"/>
        </w:numPr>
        <w:spacing w:after="0" w:afterAutospacing="0" w:before="0" w:beforeAutospacing="0" w:lineRule="auto"/>
        <w:ind w:left="720" w:hanging="360"/>
      </w:pPr>
      <w:r w:rsidDel="00000000" w:rsidR="00000000" w:rsidRPr="00000000">
        <w:rPr>
          <w:b w:val="1"/>
          <w:rtl w:val="0"/>
        </w:rPr>
        <w:t xml:space="preserve">What is the key benefit of using SSDs (Solid-State Drives) in a NAS compared to traditional HDDs?</w:t>
        <w:br w:type="textWrapping"/>
      </w:r>
    </w:p>
    <w:p w:rsidR="00000000" w:rsidDel="00000000" w:rsidP="00000000" w:rsidRDefault="00000000" w:rsidRPr="00000000" w14:paraId="000001F5">
      <w:pPr>
        <w:numPr>
          <w:ilvl w:val="1"/>
          <w:numId w:val="8"/>
        </w:numPr>
        <w:spacing w:after="0" w:afterAutospacing="0" w:before="0" w:beforeAutospacing="0" w:lineRule="auto"/>
        <w:ind w:left="1440" w:hanging="360"/>
      </w:pPr>
      <w:r w:rsidDel="00000000" w:rsidR="00000000" w:rsidRPr="00000000">
        <w:rPr>
          <w:rtl w:val="0"/>
        </w:rPr>
        <w:t xml:space="preserve">A) Larger storage capacity</w:t>
      </w:r>
    </w:p>
    <w:p w:rsidR="00000000" w:rsidDel="00000000" w:rsidP="00000000" w:rsidRDefault="00000000" w:rsidRPr="00000000" w14:paraId="000001F6">
      <w:pPr>
        <w:numPr>
          <w:ilvl w:val="1"/>
          <w:numId w:val="8"/>
        </w:numPr>
        <w:spacing w:after="0" w:afterAutospacing="0" w:before="0" w:beforeAutospacing="0" w:lineRule="auto"/>
        <w:ind w:left="1440" w:hanging="360"/>
      </w:pPr>
      <w:r w:rsidDel="00000000" w:rsidR="00000000" w:rsidRPr="00000000">
        <w:rPr>
          <w:rtl w:val="0"/>
        </w:rPr>
        <w:t xml:space="preserve">B) Lower cost per GB</w:t>
      </w:r>
    </w:p>
    <w:p w:rsidR="00000000" w:rsidDel="00000000" w:rsidP="00000000" w:rsidRDefault="00000000" w:rsidRPr="00000000" w14:paraId="000001F7">
      <w:pPr>
        <w:numPr>
          <w:ilvl w:val="1"/>
          <w:numId w:val="8"/>
        </w:numPr>
        <w:spacing w:after="0" w:afterAutospacing="0" w:before="0" w:beforeAutospacing="0" w:lineRule="auto"/>
        <w:ind w:left="1440" w:hanging="360"/>
      </w:pPr>
      <w:r w:rsidDel="00000000" w:rsidR="00000000" w:rsidRPr="00000000">
        <w:rPr>
          <w:rtl w:val="0"/>
        </w:rPr>
        <w:t xml:space="preserve">C) Faster read and write speeds</w:t>
      </w:r>
    </w:p>
    <w:p w:rsidR="00000000" w:rsidDel="00000000" w:rsidP="00000000" w:rsidRDefault="00000000" w:rsidRPr="00000000" w14:paraId="000001F8">
      <w:pPr>
        <w:numPr>
          <w:ilvl w:val="1"/>
          <w:numId w:val="8"/>
        </w:numPr>
        <w:spacing w:after="0" w:afterAutospacing="0" w:before="0" w:beforeAutospacing="0" w:lineRule="auto"/>
        <w:ind w:left="1440" w:hanging="360"/>
      </w:pPr>
      <w:r w:rsidDel="00000000" w:rsidR="00000000" w:rsidRPr="00000000">
        <w:rPr>
          <w:rtl w:val="0"/>
        </w:rPr>
        <w:t xml:space="preserve">D) Easier to repair</w:t>
        <w:br w:type="textWrapping"/>
        <w:t xml:space="preserve"> </w:t>
      </w:r>
      <w:r w:rsidDel="00000000" w:rsidR="00000000" w:rsidRPr="00000000">
        <w:rPr>
          <w:b w:val="1"/>
          <w:rtl w:val="0"/>
        </w:rPr>
        <w:t xml:space="preserve">Answer: C) Faster read and write speeds</w:t>
      </w:r>
    </w:p>
    <w:p w:rsidR="00000000" w:rsidDel="00000000" w:rsidP="00000000" w:rsidRDefault="00000000" w:rsidRPr="00000000" w14:paraId="000001F9">
      <w:pPr>
        <w:numPr>
          <w:ilvl w:val="1"/>
          <w:numId w:val="8"/>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SSDs offer much faster read/write speeds compared to HDDs, making them ideal for high-performance applications in NAS systems.</w:t>
      </w:r>
    </w:p>
    <w:p w:rsidR="00000000" w:rsidDel="00000000" w:rsidP="00000000" w:rsidRDefault="00000000" w:rsidRPr="00000000" w14:paraId="000001FA">
      <w:pPr>
        <w:numPr>
          <w:ilvl w:val="0"/>
          <w:numId w:val="8"/>
        </w:numPr>
        <w:spacing w:after="0" w:afterAutospacing="0" w:before="0" w:beforeAutospacing="0" w:lineRule="auto"/>
        <w:ind w:left="720" w:hanging="360"/>
      </w:pPr>
      <w:r w:rsidDel="00000000" w:rsidR="00000000" w:rsidRPr="00000000">
        <w:rPr>
          <w:b w:val="1"/>
          <w:rtl w:val="0"/>
        </w:rPr>
        <w:t xml:space="preserve">Which of the following network protocols is used by NAS devices to allow file sharing between Windows-based computers?</w:t>
        <w:br w:type="textWrapping"/>
      </w:r>
    </w:p>
    <w:p w:rsidR="00000000" w:rsidDel="00000000" w:rsidP="00000000" w:rsidRDefault="00000000" w:rsidRPr="00000000" w14:paraId="000001FB">
      <w:pPr>
        <w:numPr>
          <w:ilvl w:val="1"/>
          <w:numId w:val="8"/>
        </w:numPr>
        <w:spacing w:after="0" w:afterAutospacing="0" w:before="0" w:beforeAutospacing="0" w:lineRule="auto"/>
        <w:ind w:left="1440" w:hanging="360"/>
      </w:pPr>
      <w:r w:rsidDel="00000000" w:rsidR="00000000" w:rsidRPr="00000000">
        <w:rPr>
          <w:rtl w:val="0"/>
        </w:rPr>
        <w:t xml:space="preserve">A) NFS (Network File System)</w:t>
      </w:r>
    </w:p>
    <w:p w:rsidR="00000000" w:rsidDel="00000000" w:rsidP="00000000" w:rsidRDefault="00000000" w:rsidRPr="00000000" w14:paraId="000001FC">
      <w:pPr>
        <w:numPr>
          <w:ilvl w:val="1"/>
          <w:numId w:val="8"/>
        </w:numPr>
        <w:spacing w:after="0" w:afterAutospacing="0" w:before="0" w:beforeAutospacing="0" w:lineRule="auto"/>
        <w:ind w:left="1440" w:hanging="360"/>
      </w:pPr>
      <w:r w:rsidDel="00000000" w:rsidR="00000000" w:rsidRPr="00000000">
        <w:rPr>
          <w:rtl w:val="0"/>
        </w:rPr>
        <w:t xml:space="preserve">B) SMB (Server Message Block)</w:t>
      </w:r>
    </w:p>
    <w:p w:rsidR="00000000" w:rsidDel="00000000" w:rsidP="00000000" w:rsidRDefault="00000000" w:rsidRPr="00000000" w14:paraId="000001FD">
      <w:pPr>
        <w:numPr>
          <w:ilvl w:val="1"/>
          <w:numId w:val="8"/>
        </w:numPr>
        <w:spacing w:after="0" w:afterAutospacing="0" w:before="0" w:beforeAutospacing="0" w:lineRule="auto"/>
        <w:ind w:left="1440" w:hanging="360"/>
      </w:pPr>
      <w:r w:rsidDel="00000000" w:rsidR="00000000" w:rsidRPr="00000000">
        <w:rPr>
          <w:rtl w:val="0"/>
        </w:rPr>
        <w:t xml:space="preserve">C) HTTP (Hypertext Transfer Protocol)</w:t>
      </w:r>
    </w:p>
    <w:p w:rsidR="00000000" w:rsidDel="00000000" w:rsidP="00000000" w:rsidRDefault="00000000" w:rsidRPr="00000000" w14:paraId="000001FE">
      <w:pPr>
        <w:numPr>
          <w:ilvl w:val="1"/>
          <w:numId w:val="8"/>
        </w:numPr>
        <w:spacing w:after="0" w:afterAutospacing="0" w:before="0" w:beforeAutospacing="0" w:lineRule="auto"/>
        <w:ind w:left="1440" w:hanging="360"/>
      </w:pPr>
      <w:r w:rsidDel="00000000" w:rsidR="00000000" w:rsidRPr="00000000">
        <w:rPr>
          <w:rtl w:val="0"/>
        </w:rPr>
        <w:t xml:space="preserve">D) FTP (File Transfer Protocol)</w:t>
        <w:br w:type="textWrapping"/>
        <w:t xml:space="preserve"> </w:t>
      </w:r>
      <w:r w:rsidDel="00000000" w:rsidR="00000000" w:rsidRPr="00000000">
        <w:rPr>
          <w:b w:val="1"/>
          <w:rtl w:val="0"/>
        </w:rPr>
        <w:t xml:space="preserve">Answer: B) SMB (Server Message Block)</w:t>
      </w:r>
    </w:p>
    <w:p w:rsidR="00000000" w:rsidDel="00000000" w:rsidP="00000000" w:rsidRDefault="00000000" w:rsidRPr="00000000" w14:paraId="000001FF">
      <w:pPr>
        <w:numPr>
          <w:ilvl w:val="1"/>
          <w:numId w:val="8"/>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SMB is the standard protocol used for file sharing in Windows-based networks, making it the most common protocol for NAS in Windows environments.</w:t>
      </w:r>
    </w:p>
    <w:p w:rsidR="00000000" w:rsidDel="00000000" w:rsidP="00000000" w:rsidRDefault="00000000" w:rsidRPr="00000000" w14:paraId="00000200">
      <w:pPr>
        <w:numPr>
          <w:ilvl w:val="0"/>
          <w:numId w:val="8"/>
        </w:numPr>
        <w:spacing w:after="0" w:afterAutospacing="0" w:before="0" w:beforeAutospacing="0" w:lineRule="auto"/>
        <w:ind w:left="720" w:hanging="360"/>
      </w:pPr>
      <w:r w:rsidDel="00000000" w:rsidR="00000000" w:rsidRPr="00000000">
        <w:rPr>
          <w:b w:val="1"/>
          <w:rtl w:val="0"/>
        </w:rPr>
        <w:t xml:space="preserve">Which of the following best describes the function of a "hot spare" in a NAS with RAID?</w:t>
        <w:br w:type="textWrapping"/>
      </w:r>
    </w:p>
    <w:p w:rsidR="00000000" w:rsidDel="00000000" w:rsidP="00000000" w:rsidRDefault="00000000" w:rsidRPr="00000000" w14:paraId="00000201">
      <w:pPr>
        <w:numPr>
          <w:ilvl w:val="1"/>
          <w:numId w:val="8"/>
        </w:numPr>
        <w:spacing w:after="0" w:afterAutospacing="0" w:before="0" w:beforeAutospacing="0" w:lineRule="auto"/>
        <w:ind w:left="1440" w:hanging="360"/>
      </w:pPr>
      <w:r w:rsidDel="00000000" w:rsidR="00000000" w:rsidRPr="00000000">
        <w:rPr>
          <w:rtl w:val="0"/>
        </w:rPr>
        <w:t xml:space="preserve">A) A drive that is used for storing backups.</w:t>
      </w:r>
    </w:p>
    <w:p w:rsidR="00000000" w:rsidDel="00000000" w:rsidP="00000000" w:rsidRDefault="00000000" w:rsidRPr="00000000" w14:paraId="00000202">
      <w:pPr>
        <w:numPr>
          <w:ilvl w:val="1"/>
          <w:numId w:val="8"/>
        </w:numPr>
        <w:spacing w:after="0" w:afterAutospacing="0" w:before="0" w:beforeAutospacing="0" w:lineRule="auto"/>
        <w:ind w:left="1440" w:hanging="360"/>
      </w:pPr>
      <w:r w:rsidDel="00000000" w:rsidR="00000000" w:rsidRPr="00000000">
        <w:rPr>
          <w:rtl w:val="0"/>
        </w:rPr>
        <w:t xml:space="preserve">B) A drive that is automatically used to replace a failed drive in a RAID array.</w:t>
      </w:r>
    </w:p>
    <w:p w:rsidR="00000000" w:rsidDel="00000000" w:rsidP="00000000" w:rsidRDefault="00000000" w:rsidRPr="00000000" w14:paraId="00000203">
      <w:pPr>
        <w:numPr>
          <w:ilvl w:val="1"/>
          <w:numId w:val="8"/>
        </w:numPr>
        <w:spacing w:after="0" w:afterAutospacing="0" w:before="0" w:beforeAutospacing="0" w:lineRule="auto"/>
        <w:ind w:left="1440" w:hanging="360"/>
      </w:pPr>
      <w:r w:rsidDel="00000000" w:rsidR="00000000" w:rsidRPr="00000000">
        <w:rPr>
          <w:rtl w:val="0"/>
        </w:rPr>
        <w:t xml:space="preserve">C) A drive that speeds up data access in the RAID array.</w:t>
      </w:r>
    </w:p>
    <w:p w:rsidR="00000000" w:rsidDel="00000000" w:rsidP="00000000" w:rsidRDefault="00000000" w:rsidRPr="00000000" w14:paraId="00000204">
      <w:pPr>
        <w:numPr>
          <w:ilvl w:val="1"/>
          <w:numId w:val="8"/>
        </w:numPr>
        <w:spacing w:after="0" w:afterAutospacing="0" w:before="0" w:beforeAutospacing="0" w:lineRule="auto"/>
        <w:ind w:left="1440" w:hanging="360"/>
      </w:pPr>
      <w:r w:rsidDel="00000000" w:rsidR="00000000" w:rsidRPr="00000000">
        <w:rPr>
          <w:rtl w:val="0"/>
        </w:rPr>
        <w:t xml:space="preserve">D) A drive that is connected but never used unless needed.</w:t>
        <w:br w:type="textWrapping"/>
        <w:t xml:space="preserve"> </w:t>
      </w:r>
      <w:r w:rsidDel="00000000" w:rsidR="00000000" w:rsidRPr="00000000">
        <w:rPr>
          <w:b w:val="1"/>
          <w:rtl w:val="0"/>
        </w:rPr>
        <w:t xml:space="preserve">Answer: B) A drive that is automatically used to replace a failed drive in a RAID array.</w:t>
      </w:r>
    </w:p>
    <w:p w:rsidR="00000000" w:rsidDel="00000000" w:rsidP="00000000" w:rsidRDefault="00000000" w:rsidRPr="00000000" w14:paraId="00000205">
      <w:pPr>
        <w:numPr>
          <w:ilvl w:val="1"/>
          <w:numId w:val="8"/>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 hot spare is a drive that is pre-installed in a NAS and automatically takes over for a failed drive in a RAID array to ensure data redundancy is maintained.</w:t>
      </w:r>
    </w:p>
    <w:p w:rsidR="00000000" w:rsidDel="00000000" w:rsidP="00000000" w:rsidRDefault="00000000" w:rsidRPr="00000000" w14:paraId="00000206">
      <w:pPr>
        <w:numPr>
          <w:ilvl w:val="0"/>
          <w:numId w:val="8"/>
        </w:numPr>
        <w:spacing w:after="0" w:afterAutospacing="0" w:before="0" w:beforeAutospacing="0" w:lineRule="auto"/>
        <w:ind w:left="720" w:hanging="360"/>
      </w:pPr>
      <w:r w:rsidDel="00000000" w:rsidR="00000000" w:rsidRPr="00000000">
        <w:rPr>
          <w:b w:val="1"/>
          <w:rtl w:val="0"/>
        </w:rPr>
        <w:t xml:space="preserve">What is the primary purpose of "data deduplication" in a NAS environment?</w:t>
        <w:br w:type="textWrapping"/>
      </w:r>
    </w:p>
    <w:p w:rsidR="00000000" w:rsidDel="00000000" w:rsidP="00000000" w:rsidRDefault="00000000" w:rsidRPr="00000000" w14:paraId="00000207">
      <w:pPr>
        <w:numPr>
          <w:ilvl w:val="1"/>
          <w:numId w:val="8"/>
        </w:numPr>
        <w:spacing w:after="0" w:afterAutospacing="0" w:before="0" w:beforeAutospacing="0" w:lineRule="auto"/>
        <w:ind w:left="1440" w:hanging="360"/>
      </w:pPr>
      <w:r w:rsidDel="00000000" w:rsidR="00000000" w:rsidRPr="00000000">
        <w:rPr>
          <w:rtl w:val="0"/>
        </w:rPr>
        <w:t xml:space="preserve">A) To reduce the amount of redundant data stored on the device.</w:t>
      </w:r>
    </w:p>
    <w:p w:rsidR="00000000" w:rsidDel="00000000" w:rsidP="00000000" w:rsidRDefault="00000000" w:rsidRPr="00000000" w14:paraId="00000208">
      <w:pPr>
        <w:numPr>
          <w:ilvl w:val="1"/>
          <w:numId w:val="8"/>
        </w:numPr>
        <w:spacing w:after="0" w:afterAutospacing="0" w:before="0" w:beforeAutospacing="0" w:lineRule="auto"/>
        <w:ind w:left="1440" w:hanging="360"/>
      </w:pPr>
      <w:r w:rsidDel="00000000" w:rsidR="00000000" w:rsidRPr="00000000">
        <w:rPr>
          <w:rtl w:val="0"/>
        </w:rPr>
        <w:t xml:space="preserve">B) To compress data for faster transmission.</w:t>
      </w:r>
    </w:p>
    <w:p w:rsidR="00000000" w:rsidDel="00000000" w:rsidP="00000000" w:rsidRDefault="00000000" w:rsidRPr="00000000" w14:paraId="00000209">
      <w:pPr>
        <w:numPr>
          <w:ilvl w:val="1"/>
          <w:numId w:val="8"/>
        </w:numPr>
        <w:spacing w:after="0" w:afterAutospacing="0" w:before="0" w:beforeAutospacing="0" w:lineRule="auto"/>
        <w:ind w:left="1440" w:hanging="360"/>
      </w:pPr>
      <w:r w:rsidDel="00000000" w:rsidR="00000000" w:rsidRPr="00000000">
        <w:rPr>
          <w:rtl w:val="0"/>
        </w:rPr>
        <w:t xml:space="preserve">C) To back up data in real-time.</w:t>
      </w:r>
    </w:p>
    <w:p w:rsidR="00000000" w:rsidDel="00000000" w:rsidP="00000000" w:rsidRDefault="00000000" w:rsidRPr="00000000" w14:paraId="0000020A">
      <w:pPr>
        <w:numPr>
          <w:ilvl w:val="1"/>
          <w:numId w:val="8"/>
        </w:numPr>
        <w:spacing w:after="0" w:afterAutospacing="0" w:before="0" w:beforeAutospacing="0" w:lineRule="auto"/>
        <w:ind w:left="1440" w:hanging="360"/>
      </w:pPr>
      <w:r w:rsidDel="00000000" w:rsidR="00000000" w:rsidRPr="00000000">
        <w:rPr>
          <w:rtl w:val="0"/>
        </w:rPr>
        <w:t xml:space="preserve">D) To encrypt sensitive data on the device.</w:t>
        <w:br w:type="textWrapping"/>
        <w:t xml:space="preserve"> </w:t>
      </w:r>
      <w:r w:rsidDel="00000000" w:rsidR="00000000" w:rsidRPr="00000000">
        <w:rPr>
          <w:b w:val="1"/>
          <w:rtl w:val="0"/>
        </w:rPr>
        <w:t xml:space="preserve">Answer: A) To reduce the amount of redundant data stored on the device.</w:t>
      </w:r>
    </w:p>
    <w:p w:rsidR="00000000" w:rsidDel="00000000" w:rsidP="00000000" w:rsidRDefault="00000000" w:rsidRPr="00000000" w14:paraId="0000020B">
      <w:pPr>
        <w:numPr>
          <w:ilvl w:val="1"/>
          <w:numId w:val="8"/>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Data deduplication is a technique used to eliminate duplicate copies of repeating data, thus saving storage space on the NAS device.</w:t>
      </w:r>
    </w:p>
    <w:p w:rsidR="00000000" w:rsidDel="00000000" w:rsidP="00000000" w:rsidRDefault="00000000" w:rsidRPr="00000000" w14:paraId="0000020C">
      <w:pPr>
        <w:numPr>
          <w:ilvl w:val="0"/>
          <w:numId w:val="8"/>
        </w:numPr>
        <w:spacing w:after="0" w:afterAutospacing="0" w:before="0" w:beforeAutospacing="0" w:lineRule="auto"/>
        <w:ind w:left="720" w:hanging="360"/>
      </w:pPr>
      <w:r w:rsidDel="00000000" w:rsidR="00000000" w:rsidRPr="00000000">
        <w:rPr>
          <w:b w:val="1"/>
          <w:rtl w:val="0"/>
        </w:rPr>
        <w:t xml:space="preserve">Which of the following is an example of a NAS that integrates with cloud storage for data backup?</w:t>
        <w:br w:type="textWrapping"/>
      </w:r>
    </w:p>
    <w:p w:rsidR="00000000" w:rsidDel="00000000" w:rsidP="00000000" w:rsidRDefault="00000000" w:rsidRPr="00000000" w14:paraId="0000020D">
      <w:pPr>
        <w:numPr>
          <w:ilvl w:val="1"/>
          <w:numId w:val="8"/>
        </w:numPr>
        <w:spacing w:after="0" w:afterAutospacing="0" w:before="0" w:beforeAutospacing="0" w:lineRule="auto"/>
        <w:ind w:left="1440" w:hanging="360"/>
      </w:pPr>
      <w:r w:rsidDel="00000000" w:rsidR="00000000" w:rsidRPr="00000000">
        <w:rPr>
          <w:rtl w:val="0"/>
        </w:rPr>
        <w:t xml:space="preserve">A) A NAS with RAID 10 configuration</w:t>
      </w:r>
    </w:p>
    <w:p w:rsidR="00000000" w:rsidDel="00000000" w:rsidP="00000000" w:rsidRDefault="00000000" w:rsidRPr="00000000" w14:paraId="0000020E">
      <w:pPr>
        <w:numPr>
          <w:ilvl w:val="1"/>
          <w:numId w:val="8"/>
        </w:numPr>
        <w:spacing w:after="0" w:afterAutospacing="0" w:before="0" w:beforeAutospacing="0" w:lineRule="auto"/>
        <w:ind w:left="1440" w:hanging="360"/>
      </w:pPr>
      <w:r w:rsidDel="00000000" w:rsidR="00000000" w:rsidRPr="00000000">
        <w:rPr>
          <w:rtl w:val="0"/>
        </w:rPr>
        <w:t xml:space="preserve">B) A NAS offering native cloud sync and backup features</w:t>
      </w:r>
    </w:p>
    <w:p w:rsidR="00000000" w:rsidDel="00000000" w:rsidP="00000000" w:rsidRDefault="00000000" w:rsidRPr="00000000" w14:paraId="0000020F">
      <w:pPr>
        <w:numPr>
          <w:ilvl w:val="1"/>
          <w:numId w:val="8"/>
        </w:numPr>
        <w:spacing w:after="0" w:afterAutospacing="0" w:before="0" w:beforeAutospacing="0" w:lineRule="auto"/>
        <w:ind w:left="1440" w:hanging="360"/>
      </w:pPr>
      <w:r w:rsidDel="00000000" w:rsidR="00000000" w:rsidRPr="00000000">
        <w:rPr>
          <w:rtl w:val="0"/>
        </w:rPr>
        <w:t xml:space="preserve">C) A NAS with an SSD for faster performance</w:t>
      </w:r>
    </w:p>
    <w:p w:rsidR="00000000" w:rsidDel="00000000" w:rsidP="00000000" w:rsidRDefault="00000000" w:rsidRPr="00000000" w14:paraId="00000210">
      <w:pPr>
        <w:numPr>
          <w:ilvl w:val="1"/>
          <w:numId w:val="8"/>
        </w:numPr>
        <w:spacing w:after="0" w:afterAutospacing="0" w:before="0" w:beforeAutospacing="0" w:lineRule="auto"/>
        <w:ind w:left="1440" w:hanging="360"/>
      </w:pPr>
      <w:r w:rsidDel="00000000" w:rsidR="00000000" w:rsidRPr="00000000">
        <w:rPr>
          <w:rtl w:val="0"/>
        </w:rPr>
        <w:t xml:space="preserve">D) A NAS with file encryption</w:t>
        <w:br w:type="textWrapping"/>
        <w:t xml:space="preserve"> </w:t>
      </w:r>
      <w:r w:rsidDel="00000000" w:rsidR="00000000" w:rsidRPr="00000000">
        <w:rPr>
          <w:b w:val="1"/>
          <w:rtl w:val="0"/>
        </w:rPr>
        <w:t xml:space="preserve">Answer: B) A NAS offering native cloud sync and backup features</w:t>
      </w:r>
    </w:p>
    <w:p w:rsidR="00000000" w:rsidDel="00000000" w:rsidP="00000000" w:rsidRDefault="00000000" w:rsidRPr="00000000" w14:paraId="00000211">
      <w:pPr>
        <w:numPr>
          <w:ilvl w:val="1"/>
          <w:numId w:val="8"/>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Some modern NAS devices come with built-in features that allow seamless synchronization and backup to cloud storage services like Google Drive or Dropbox.</w:t>
      </w:r>
    </w:p>
    <w:p w:rsidR="00000000" w:rsidDel="00000000" w:rsidP="00000000" w:rsidRDefault="00000000" w:rsidRPr="00000000" w14:paraId="00000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tl w:val="0"/>
        </w:rPr>
        <w:t xml:space="preserve">These additional MCQs provide a broader understanding of NAS components and features. Let me know if you'd like more questions or further details!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pacing w:after="240" w:before="240" w:lineRule="auto"/>
        <w:rPr/>
      </w:pPr>
      <w:r w:rsidDel="00000000" w:rsidR="00000000" w:rsidRPr="00000000">
        <w:rPr>
          <w:rtl w:val="0"/>
        </w:rPr>
        <w:t xml:space="preserve">Sure! Here are </w:t>
      </w:r>
      <w:r w:rsidDel="00000000" w:rsidR="00000000" w:rsidRPr="00000000">
        <w:rPr>
          <w:b w:val="1"/>
          <w:rtl w:val="0"/>
        </w:rPr>
        <w:t xml:space="preserve">50 more MCQs</w:t>
      </w:r>
      <w:r w:rsidDel="00000000" w:rsidR="00000000" w:rsidRPr="00000000">
        <w:rPr>
          <w:rtl w:val="0"/>
        </w:rPr>
        <w:t xml:space="preserve"> on </w:t>
      </w:r>
      <w:r w:rsidDel="00000000" w:rsidR="00000000" w:rsidRPr="00000000">
        <w:rPr>
          <w:b w:val="1"/>
          <w:rtl w:val="0"/>
        </w:rPr>
        <w:t xml:space="preserve">Network Attached Storage (NAS)</w:t>
      </w:r>
      <w:r w:rsidDel="00000000" w:rsidR="00000000" w:rsidRPr="00000000">
        <w:rPr>
          <w:rtl w:val="0"/>
        </w:rPr>
        <w:t xml:space="preserve">, covering different aspects like components, configuration, protocols, and features.</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1r8k5xkjyr9" w:id="85"/>
      <w:bookmarkEnd w:id="85"/>
      <w:r w:rsidDel="00000000" w:rsidR="00000000" w:rsidRPr="00000000">
        <w:rPr>
          <w:b w:val="1"/>
          <w:color w:val="000000"/>
          <w:sz w:val="26"/>
          <w:szCs w:val="26"/>
          <w:rtl w:val="0"/>
        </w:rPr>
        <w:t xml:space="preserve">Simple MCQs:</w:t>
      </w:r>
    </w:p>
    <w:p w:rsidR="00000000" w:rsidDel="00000000" w:rsidP="00000000" w:rsidRDefault="00000000" w:rsidRPr="00000000" w14:paraId="00000218">
      <w:pPr>
        <w:numPr>
          <w:ilvl w:val="0"/>
          <w:numId w:val="9"/>
        </w:numPr>
        <w:spacing w:after="0" w:afterAutospacing="0" w:before="240" w:lineRule="auto"/>
        <w:ind w:left="720" w:hanging="360"/>
      </w:pPr>
      <w:r w:rsidDel="00000000" w:rsidR="00000000" w:rsidRPr="00000000">
        <w:rPr>
          <w:b w:val="1"/>
          <w:rtl w:val="0"/>
        </w:rPr>
        <w:t xml:space="preserve">Which of the following is NOT a typical use case for NAS?</w:t>
        <w:br w:type="textWrapping"/>
      </w:r>
    </w:p>
    <w:p w:rsidR="00000000" w:rsidDel="00000000" w:rsidP="00000000" w:rsidRDefault="00000000" w:rsidRPr="00000000" w14:paraId="00000219">
      <w:pPr>
        <w:numPr>
          <w:ilvl w:val="1"/>
          <w:numId w:val="9"/>
        </w:numPr>
        <w:spacing w:after="0" w:afterAutospacing="0" w:before="0" w:beforeAutospacing="0" w:lineRule="auto"/>
        <w:ind w:left="1440" w:hanging="360"/>
      </w:pPr>
      <w:r w:rsidDel="00000000" w:rsidR="00000000" w:rsidRPr="00000000">
        <w:rPr>
          <w:rtl w:val="0"/>
        </w:rPr>
        <w:t xml:space="preserve">A) File sharing</w:t>
      </w:r>
    </w:p>
    <w:p w:rsidR="00000000" w:rsidDel="00000000" w:rsidP="00000000" w:rsidRDefault="00000000" w:rsidRPr="00000000" w14:paraId="0000021A">
      <w:pPr>
        <w:numPr>
          <w:ilvl w:val="1"/>
          <w:numId w:val="9"/>
        </w:numPr>
        <w:spacing w:after="0" w:afterAutospacing="0" w:before="0" w:beforeAutospacing="0" w:lineRule="auto"/>
        <w:ind w:left="1440" w:hanging="360"/>
      </w:pPr>
      <w:r w:rsidDel="00000000" w:rsidR="00000000" w:rsidRPr="00000000">
        <w:rPr>
          <w:rtl w:val="0"/>
        </w:rPr>
        <w:t xml:space="preserve">B) Backup storage</w:t>
      </w:r>
    </w:p>
    <w:p w:rsidR="00000000" w:rsidDel="00000000" w:rsidP="00000000" w:rsidRDefault="00000000" w:rsidRPr="00000000" w14:paraId="0000021B">
      <w:pPr>
        <w:numPr>
          <w:ilvl w:val="1"/>
          <w:numId w:val="9"/>
        </w:numPr>
        <w:spacing w:after="0" w:afterAutospacing="0" w:before="0" w:beforeAutospacing="0" w:lineRule="auto"/>
        <w:ind w:left="1440" w:hanging="360"/>
      </w:pPr>
      <w:r w:rsidDel="00000000" w:rsidR="00000000" w:rsidRPr="00000000">
        <w:rPr>
          <w:rtl w:val="0"/>
        </w:rPr>
        <w:t xml:space="preserve">C) Web hosting</w:t>
      </w:r>
    </w:p>
    <w:p w:rsidR="00000000" w:rsidDel="00000000" w:rsidP="00000000" w:rsidRDefault="00000000" w:rsidRPr="00000000" w14:paraId="0000021C">
      <w:pPr>
        <w:numPr>
          <w:ilvl w:val="1"/>
          <w:numId w:val="9"/>
        </w:numPr>
        <w:spacing w:after="0" w:afterAutospacing="0" w:before="0" w:beforeAutospacing="0" w:lineRule="auto"/>
        <w:ind w:left="1440" w:hanging="360"/>
      </w:pPr>
      <w:r w:rsidDel="00000000" w:rsidR="00000000" w:rsidRPr="00000000">
        <w:rPr>
          <w:rtl w:val="0"/>
        </w:rPr>
        <w:t xml:space="preserve">D) Media streaming</w:t>
        <w:br w:type="textWrapping"/>
        <w:t xml:space="preserve"> </w:t>
      </w:r>
      <w:r w:rsidDel="00000000" w:rsidR="00000000" w:rsidRPr="00000000">
        <w:rPr>
          <w:b w:val="1"/>
          <w:rtl w:val="0"/>
        </w:rPr>
        <w:t xml:space="preserve">Answer: C) Web hosting</w:t>
      </w:r>
    </w:p>
    <w:p w:rsidR="00000000" w:rsidDel="00000000" w:rsidP="00000000" w:rsidRDefault="00000000" w:rsidRPr="00000000" w14:paraId="0000021D">
      <w:pPr>
        <w:numPr>
          <w:ilvl w:val="0"/>
          <w:numId w:val="9"/>
        </w:numPr>
        <w:spacing w:after="0" w:afterAutospacing="0" w:before="0" w:beforeAutospacing="0" w:lineRule="auto"/>
        <w:ind w:left="720" w:hanging="360"/>
      </w:pPr>
      <w:r w:rsidDel="00000000" w:rsidR="00000000" w:rsidRPr="00000000">
        <w:rPr>
          <w:b w:val="1"/>
          <w:rtl w:val="0"/>
        </w:rPr>
        <w:t xml:space="preserve">Which protocol is typically used by NAS to share files with Linux-based systems?</w:t>
        <w:br w:type="textWrapping"/>
      </w:r>
    </w:p>
    <w:p w:rsidR="00000000" w:rsidDel="00000000" w:rsidP="00000000" w:rsidRDefault="00000000" w:rsidRPr="00000000" w14:paraId="0000021E">
      <w:pPr>
        <w:numPr>
          <w:ilvl w:val="1"/>
          <w:numId w:val="9"/>
        </w:numPr>
        <w:spacing w:after="0" w:afterAutospacing="0" w:before="0" w:beforeAutospacing="0" w:lineRule="auto"/>
        <w:ind w:left="1440" w:hanging="360"/>
      </w:pPr>
      <w:r w:rsidDel="00000000" w:rsidR="00000000" w:rsidRPr="00000000">
        <w:rPr>
          <w:rtl w:val="0"/>
        </w:rPr>
        <w:t xml:space="preserve">A) SMB</w:t>
      </w:r>
    </w:p>
    <w:p w:rsidR="00000000" w:rsidDel="00000000" w:rsidP="00000000" w:rsidRDefault="00000000" w:rsidRPr="00000000" w14:paraId="0000021F">
      <w:pPr>
        <w:numPr>
          <w:ilvl w:val="1"/>
          <w:numId w:val="9"/>
        </w:numPr>
        <w:spacing w:after="0" w:afterAutospacing="0" w:before="0" w:beforeAutospacing="0" w:lineRule="auto"/>
        <w:ind w:left="1440" w:hanging="360"/>
      </w:pPr>
      <w:r w:rsidDel="00000000" w:rsidR="00000000" w:rsidRPr="00000000">
        <w:rPr>
          <w:rtl w:val="0"/>
        </w:rPr>
        <w:t xml:space="preserve">B) NFS</w:t>
      </w:r>
    </w:p>
    <w:p w:rsidR="00000000" w:rsidDel="00000000" w:rsidP="00000000" w:rsidRDefault="00000000" w:rsidRPr="00000000" w14:paraId="00000220">
      <w:pPr>
        <w:numPr>
          <w:ilvl w:val="1"/>
          <w:numId w:val="9"/>
        </w:numPr>
        <w:spacing w:after="0" w:afterAutospacing="0" w:before="0" w:beforeAutospacing="0" w:lineRule="auto"/>
        <w:ind w:left="1440" w:hanging="360"/>
      </w:pPr>
      <w:r w:rsidDel="00000000" w:rsidR="00000000" w:rsidRPr="00000000">
        <w:rPr>
          <w:rtl w:val="0"/>
        </w:rPr>
        <w:t xml:space="preserve">C) FTP</w:t>
      </w:r>
    </w:p>
    <w:p w:rsidR="00000000" w:rsidDel="00000000" w:rsidP="00000000" w:rsidRDefault="00000000" w:rsidRPr="00000000" w14:paraId="00000221">
      <w:pPr>
        <w:numPr>
          <w:ilvl w:val="1"/>
          <w:numId w:val="9"/>
        </w:numPr>
        <w:spacing w:after="0" w:afterAutospacing="0" w:before="0" w:beforeAutospacing="0" w:lineRule="auto"/>
        <w:ind w:left="1440" w:hanging="360"/>
      </w:pPr>
      <w:r w:rsidDel="00000000" w:rsidR="00000000" w:rsidRPr="00000000">
        <w:rPr>
          <w:rtl w:val="0"/>
        </w:rPr>
        <w:t xml:space="preserve">D) HTTP</w:t>
        <w:br w:type="textWrapping"/>
        <w:t xml:space="preserve"> </w:t>
      </w:r>
      <w:r w:rsidDel="00000000" w:rsidR="00000000" w:rsidRPr="00000000">
        <w:rPr>
          <w:b w:val="1"/>
          <w:rtl w:val="0"/>
        </w:rPr>
        <w:t xml:space="preserve">Answer: B) NFS</w:t>
      </w:r>
    </w:p>
    <w:p w:rsidR="00000000" w:rsidDel="00000000" w:rsidP="00000000" w:rsidRDefault="00000000" w:rsidRPr="00000000" w14:paraId="00000222">
      <w:pPr>
        <w:numPr>
          <w:ilvl w:val="0"/>
          <w:numId w:val="9"/>
        </w:numPr>
        <w:spacing w:after="0" w:afterAutospacing="0" w:before="0" w:beforeAutospacing="0" w:lineRule="auto"/>
        <w:ind w:left="720" w:hanging="360"/>
      </w:pPr>
      <w:r w:rsidDel="00000000" w:rsidR="00000000" w:rsidRPr="00000000">
        <w:rPr>
          <w:b w:val="1"/>
          <w:rtl w:val="0"/>
        </w:rPr>
        <w:t xml:space="preserve">What type of device is a NAS?</w:t>
        <w:br w:type="textWrapping"/>
      </w:r>
    </w:p>
    <w:p w:rsidR="00000000" w:rsidDel="00000000" w:rsidP="00000000" w:rsidRDefault="00000000" w:rsidRPr="00000000" w14:paraId="00000223">
      <w:pPr>
        <w:numPr>
          <w:ilvl w:val="1"/>
          <w:numId w:val="9"/>
        </w:numPr>
        <w:spacing w:after="0" w:afterAutospacing="0" w:before="0" w:beforeAutospacing="0" w:lineRule="auto"/>
        <w:ind w:left="1440" w:hanging="360"/>
      </w:pPr>
      <w:r w:rsidDel="00000000" w:rsidR="00000000" w:rsidRPr="00000000">
        <w:rPr>
          <w:rtl w:val="0"/>
        </w:rPr>
        <w:t xml:space="preserve">A) Network storage</w:t>
      </w:r>
    </w:p>
    <w:p w:rsidR="00000000" w:rsidDel="00000000" w:rsidP="00000000" w:rsidRDefault="00000000" w:rsidRPr="00000000" w14:paraId="00000224">
      <w:pPr>
        <w:numPr>
          <w:ilvl w:val="1"/>
          <w:numId w:val="9"/>
        </w:numPr>
        <w:spacing w:after="0" w:afterAutospacing="0" w:before="0" w:beforeAutospacing="0" w:lineRule="auto"/>
        <w:ind w:left="1440" w:hanging="360"/>
      </w:pPr>
      <w:r w:rsidDel="00000000" w:rsidR="00000000" w:rsidRPr="00000000">
        <w:rPr>
          <w:rtl w:val="0"/>
        </w:rPr>
        <w:t xml:space="preserve">B) Network switch</w:t>
      </w:r>
    </w:p>
    <w:p w:rsidR="00000000" w:rsidDel="00000000" w:rsidP="00000000" w:rsidRDefault="00000000" w:rsidRPr="00000000" w14:paraId="00000225">
      <w:pPr>
        <w:numPr>
          <w:ilvl w:val="1"/>
          <w:numId w:val="9"/>
        </w:numPr>
        <w:spacing w:after="0" w:afterAutospacing="0" w:before="0" w:beforeAutospacing="0" w:lineRule="auto"/>
        <w:ind w:left="1440" w:hanging="360"/>
      </w:pPr>
      <w:r w:rsidDel="00000000" w:rsidR="00000000" w:rsidRPr="00000000">
        <w:rPr>
          <w:rtl w:val="0"/>
        </w:rPr>
        <w:t xml:space="preserve">C) Network router</w:t>
      </w:r>
    </w:p>
    <w:p w:rsidR="00000000" w:rsidDel="00000000" w:rsidP="00000000" w:rsidRDefault="00000000" w:rsidRPr="00000000" w14:paraId="00000226">
      <w:pPr>
        <w:numPr>
          <w:ilvl w:val="1"/>
          <w:numId w:val="9"/>
        </w:numPr>
        <w:spacing w:after="0" w:afterAutospacing="0" w:before="0" w:beforeAutospacing="0" w:lineRule="auto"/>
        <w:ind w:left="1440" w:hanging="360"/>
      </w:pPr>
      <w:r w:rsidDel="00000000" w:rsidR="00000000" w:rsidRPr="00000000">
        <w:rPr>
          <w:rtl w:val="0"/>
        </w:rPr>
        <w:t xml:space="preserve">D) Network firewall</w:t>
        <w:br w:type="textWrapping"/>
        <w:t xml:space="preserve"> </w:t>
      </w:r>
      <w:r w:rsidDel="00000000" w:rsidR="00000000" w:rsidRPr="00000000">
        <w:rPr>
          <w:b w:val="1"/>
          <w:rtl w:val="0"/>
        </w:rPr>
        <w:t xml:space="preserve">Answer: A) Network storage</w:t>
      </w:r>
    </w:p>
    <w:p w:rsidR="00000000" w:rsidDel="00000000" w:rsidP="00000000" w:rsidRDefault="00000000" w:rsidRPr="00000000" w14:paraId="00000227">
      <w:pPr>
        <w:numPr>
          <w:ilvl w:val="0"/>
          <w:numId w:val="9"/>
        </w:numPr>
        <w:spacing w:after="0" w:afterAutospacing="0" w:before="0" w:beforeAutospacing="0" w:lineRule="auto"/>
        <w:ind w:left="720" w:hanging="360"/>
      </w:pPr>
      <w:r w:rsidDel="00000000" w:rsidR="00000000" w:rsidRPr="00000000">
        <w:rPr>
          <w:b w:val="1"/>
          <w:rtl w:val="0"/>
        </w:rPr>
        <w:t xml:space="preserve">Which type of RAID configuration offers the best combination of redundancy and performance in a NAS?</w:t>
        <w:br w:type="textWrapping"/>
      </w:r>
    </w:p>
    <w:p w:rsidR="00000000" w:rsidDel="00000000" w:rsidP="00000000" w:rsidRDefault="00000000" w:rsidRPr="00000000" w14:paraId="00000228">
      <w:pPr>
        <w:numPr>
          <w:ilvl w:val="1"/>
          <w:numId w:val="9"/>
        </w:numPr>
        <w:spacing w:after="0" w:afterAutospacing="0" w:before="0" w:beforeAutospacing="0" w:lineRule="auto"/>
        <w:ind w:left="1440" w:hanging="360"/>
      </w:pPr>
      <w:r w:rsidDel="00000000" w:rsidR="00000000" w:rsidRPr="00000000">
        <w:rPr>
          <w:rtl w:val="0"/>
        </w:rPr>
        <w:t xml:space="preserve">A) RAID 0</w:t>
      </w:r>
    </w:p>
    <w:p w:rsidR="00000000" w:rsidDel="00000000" w:rsidP="00000000" w:rsidRDefault="00000000" w:rsidRPr="00000000" w14:paraId="00000229">
      <w:pPr>
        <w:numPr>
          <w:ilvl w:val="1"/>
          <w:numId w:val="9"/>
        </w:numPr>
        <w:spacing w:after="0" w:afterAutospacing="0" w:before="0" w:beforeAutospacing="0" w:lineRule="auto"/>
        <w:ind w:left="1440" w:hanging="360"/>
      </w:pPr>
      <w:r w:rsidDel="00000000" w:rsidR="00000000" w:rsidRPr="00000000">
        <w:rPr>
          <w:rtl w:val="0"/>
        </w:rPr>
        <w:t xml:space="preserve">B) RAID 1</w:t>
      </w:r>
    </w:p>
    <w:p w:rsidR="00000000" w:rsidDel="00000000" w:rsidP="00000000" w:rsidRDefault="00000000" w:rsidRPr="00000000" w14:paraId="0000022A">
      <w:pPr>
        <w:numPr>
          <w:ilvl w:val="1"/>
          <w:numId w:val="9"/>
        </w:numPr>
        <w:spacing w:after="0" w:afterAutospacing="0" w:before="0" w:beforeAutospacing="0" w:lineRule="auto"/>
        <w:ind w:left="1440" w:hanging="360"/>
      </w:pPr>
      <w:r w:rsidDel="00000000" w:rsidR="00000000" w:rsidRPr="00000000">
        <w:rPr>
          <w:rtl w:val="0"/>
        </w:rPr>
        <w:t xml:space="preserve">C) RAID 5</w:t>
      </w:r>
    </w:p>
    <w:p w:rsidR="00000000" w:rsidDel="00000000" w:rsidP="00000000" w:rsidRDefault="00000000" w:rsidRPr="00000000" w14:paraId="0000022B">
      <w:pPr>
        <w:numPr>
          <w:ilvl w:val="1"/>
          <w:numId w:val="9"/>
        </w:numPr>
        <w:spacing w:after="0" w:afterAutospacing="0" w:before="0" w:beforeAutospacing="0" w:lineRule="auto"/>
        <w:ind w:left="1440" w:hanging="360"/>
      </w:pPr>
      <w:r w:rsidDel="00000000" w:rsidR="00000000" w:rsidRPr="00000000">
        <w:rPr>
          <w:rtl w:val="0"/>
        </w:rPr>
        <w:t xml:space="preserve">D) RAID 10</w:t>
        <w:br w:type="textWrapping"/>
        <w:t xml:space="preserve"> </w:t>
      </w:r>
      <w:r w:rsidDel="00000000" w:rsidR="00000000" w:rsidRPr="00000000">
        <w:rPr>
          <w:b w:val="1"/>
          <w:rtl w:val="0"/>
        </w:rPr>
        <w:t xml:space="preserve">Answer: D) RAID 10</w:t>
      </w:r>
    </w:p>
    <w:p w:rsidR="00000000" w:rsidDel="00000000" w:rsidP="00000000" w:rsidRDefault="00000000" w:rsidRPr="00000000" w14:paraId="0000022C">
      <w:pPr>
        <w:numPr>
          <w:ilvl w:val="0"/>
          <w:numId w:val="9"/>
        </w:numPr>
        <w:spacing w:after="0" w:afterAutospacing="0" w:before="0" w:beforeAutospacing="0" w:lineRule="auto"/>
        <w:ind w:left="720" w:hanging="360"/>
      </w:pPr>
      <w:r w:rsidDel="00000000" w:rsidR="00000000" w:rsidRPr="00000000">
        <w:rPr>
          <w:b w:val="1"/>
          <w:rtl w:val="0"/>
        </w:rPr>
        <w:t xml:space="preserve">Which of the following is a feature of NAS devices?</w:t>
        <w:br w:type="textWrapping"/>
      </w:r>
    </w:p>
    <w:p w:rsidR="00000000" w:rsidDel="00000000" w:rsidP="00000000" w:rsidRDefault="00000000" w:rsidRPr="00000000" w14:paraId="0000022D">
      <w:pPr>
        <w:numPr>
          <w:ilvl w:val="1"/>
          <w:numId w:val="9"/>
        </w:numPr>
        <w:spacing w:after="0" w:afterAutospacing="0" w:before="0" w:beforeAutospacing="0" w:lineRule="auto"/>
        <w:ind w:left="1440" w:hanging="360"/>
      </w:pPr>
      <w:r w:rsidDel="00000000" w:rsidR="00000000" w:rsidRPr="00000000">
        <w:rPr>
          <w:rtl w:val="0"/>
        </w:rPr>
        <w:t xml:space="preserve">A) They provide both block-level and file-level access.</w:t>
      </w:r>
    </w:p>
    <w:p w:rsidR="00000000" w:rsidDel="00000000" w:rsidP="00000000" w:rsidRDefault="00000000" w:rsidRPr="00000000" w14:paraId="0000022E">
      <w:pPr>
        <w:numPr>
          <w:ilvl w:val="1"/>
          <w:numId w:val="9"/>
        </w:numPr>
        <w:spacing w:after="0" w:afterAutospacing="0" w:before="0" w:beforeAutospacing="0" w:lineRule="auto"/>
        <w:ind w:left="1440" w:hanging="360"/>
      </w:pPr>
      <w:r w:rsidDel="00000000" w:rsidR="00000000" w:rsidRPr="00000000">
        <w:rPr>
          <w:rtl w:val="0"/>
        </w:rPr>
        <w:t xml:space="preserve">B) They only support file-level access.</w:t>
      </w:r>
    </w:p>
    <w:p w:rsidR="00000000" w:rsidDel="00000000" w:rsidP="00000000" w:rsidRDefault="00000000" w:rsidRPr="00000000" w14:paraId="0000022F">
      <w:pPr>
        <w:numPr>
          <w:ilvl w:val="1"/>
          <w:numId w:val="9"/>
        </w:numPr>
        <w:spacing w:after="0" w:afterAutospacing="0" w:before="0" w:beforeAutospacing="0" w:lineRule="auto"/>
        <w:ind w:left="1440" w:hanging="360"/>
      </w:pPr>
      <w:r w:rsidDel="00000000" w:rsidR="00000000" w:rsidRPr="00000000">
        <w:rPr>
          <w:rtl w:val="0"/>
        </w:rPr>
        <w:t xml:space="preserve">C) They can only be accessed through local storage.</w:t>
      </w:r>
    </w:p>
    <w:p w:rsidR="00000000" w:rsidDel="00000000" w:rsidP="00000000" w:rsidRDefault="00000000" w:rsidRPr="00000000" w14:paraId="00000230">
      <w:pPr>
        <w:numPr>
          <w:ilvl w:val="1"/>
          <w:numId w:val="9"/>
        </w:numPr>
        <w:spacing w:after="240" w:before="0" w:beforeAutospacing="0" w:lineRule="auto"/>
        <w:ind w:left="1440" w:hanging="360"/>
      </w:pPr>
      <w:r w:rsidDel="00000000" w:rsidR="00000000" w:rsidRPr="00000000">
        <w:rPr>
          <w:rtl w:val="0"/>
        </w:rPr>
        <w:t xml:space="preserve">D) They do not support network access.</w:t>
        <w:br w:type="textWrapping"/>
        <w:t xml:space="preserve"> </w:t>
      </w:r>
      <w:r w:rsidDel="00000000" w:rsidR="00000000" w:rsidRPr="00000000">
        <w:rPr>
          <w:b w:val="1"/>
          <w:rtl w:val="0"/>
        </w:rPr>
        <w:t xml:space="preserve">Answer: B) They only support file-level access.</w:t>
      </w:r>
    </w:p>
    <w:p w:rsidR="00000000" w:rsidDel="00000000" w:rsidP="00000000" w:rsidRDefault="00000000" w:rsidRPr="00000000" w14:paraId="000002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982gr8pn6i3a" w:id="86"/>
      <w:bookmarkEnd w:id="86"/>
      <w:r w:rsidDel="00000000" w:rsidR="00000000" w:rsidRPr="00000000">
        <w:rPr>
          <w:b w:val="1"/>
          <w:color w:val="000000"/>
          <w:sz w:val="26"/>
          <w:szCs w:val="26"/>
          <w:rtl w:val="0"/>
        </w:rPr>
        <w:t xml:space="preserve">Medium MCQs:</w:t>
      </w:r>
    </w:p>
    <w:p w:rsidR="00000000" w:rsidDel="00000000" w:rsidP="00000000" w:rsidRDefault="00000000" w:rsidRPr="00000000" w14:paraId="00000233">
      <w:pPr>
        <w:numPr>
          <w:ilvl w:val="0"/>
          <w:numId w:val="7"/>
        </w:numPr>
        <w:spacing w:after="0" w:afterAutospacing="0" w:before="240" w:lineRule="auto"/>
        <w:ind w:left="720" w:hanging="360"/>
      </w:pPr>
      <w:r w:rsidDel="00000000" w:rsidR="00000000" w:rsidRPr="00000000">
        <w:rPr>
          <w:b w:val="1"/>
          <w:rtl w:val="0"/>
        </w:rPr>
        <w:t xml:space="preserve">What does the "NAS controller" typically manage?</w:t>
        <w:br w:type="textWrapping"/>
      </w:r>
    </w:p>
    <w:p w:rsidR="00000000" w:rsidDel="00000000" w:rsidP="00000000" w:rsidRDefault="00000000" w:rsidRPr="00000000" w14:paraId="00000234">
      <w:pPr>
        <w:numPr>
          <w:ilvl w:val="1"/>
          <w:numId w:val="7"/>
        </w:numPr>
        <w:spacing w:after="0" w:afterAutospacing="0" w:before="0" w:beforeAutospacing="0" w:lineRule="auto"/>
        <w:ind w:left="1440" w:hanging="360"/>
      </w:pPr>
      <w:r w:rsidDel="00000000" w:rsidR="00000000" w:rsidRPr="00000000">
        <w:rPr>
          <w:rtl w:val="0"/>
        </w:rPr>
        <w:t xml:space="preserve">A) Network traffic</w:t>
      </w:r>
    </w:p>
    <w:p w:rsidR="00000000" w:rsidDel="00000000" w:rsidP="00000000" w:rsidRDefault="00000000" w:rsidRPr="00000000" w14:paraId="00000235">
      <w:pPr>
        <w:numPr>
          <w:ilvl w:val="1"/>
          <w:numId w:val="7"/>
        </w:numPr>
        <w:spacing w:after="0" w:afterAutospacing="0" w:before="0" w:beforeAutospacing="0" w:lineRule="auto"/>
        <w:ind w:left="1440" w:hanging="360"/>
      </w:pPr>
      <w:r w:rsidDel="00000000" w:rsidR="00000000" w:rsidRPr="00000000">
        <w:rPr>
          <w:rtl w:val="0"/>
        </w:rPr>
        <w:t xml:space="preserve">B) Storage device firmware updates</w:t>
      </w:r>
    </w:p>
    <w:p w:rsidR="00000000" w:rsidDel="00000000" w:rsidP="00000000" w:rsidRDefault="00000000" w:rsidRPr="00000000" w14:paraId="00000236">
      <w:pPr>
        <w:numPr>
          <w:ilvl w:val="1"/>
          <w:numId w:val="7"/>
        </w:numPr>
        <w:spacing w:after="0" w:afterAutospacing="0" w:before="0" w:beforeAutospacing="0" w:lineRule="auto"/>
        <w:ind w:left="1440" w:hanging="360"/>
      </w:pPr>
      <w:r w:rsidDel="00000000" w:rsidR="00000000" w:rsidRPr="00000000">
        <w:rPr>
          <w:rtl w:val="0"/>
        </w:rPr>
        <w:t xml:space="preserve">C) File system and access protocols</w:t>
      </w:r>
    </w:p>
    <w:p w:rsidR="00000000" w:rsidDel="00000000" w:rsidP="00000000" w:rsidRDefault="00000000" w:rsidRPr="00000000" w14:paraId="00000237">
      <w:pPr>
        <w:numPr>
          <w:ilvl w:val="1"/>
          <w:numId w:val="7"/>
        </w:numPr>
        <w:spacing w:after="0" w:afterAutospacing="0" w:before="0" w:beforeAutospacing="0" w:lineRule="auto"/>
        <w:ind w:left="1440" w:hanging="360"/>
      </w:pPr>
      <w:r w:rsidDel="00000000" w:rsidR="00000000" w:rsidRPr="00000000">
        <w:rPr>
          <w:rtl w:val="0"/>
        </w:rPr>
        <w:t xml:space="preserve">D) Data backup</w:t>
        <w:br w:type="textWrapping"/>
        <w:t xml:space="preserve"> </w:t>
      </w:r>
      <w:r w:rsidDel="00000000" w:rsidR="00000000" w:rsidRPr="00000000">
        <w:rPr>
          <w:b w:val="1"/>
          <w:rtl w:val="0"/>
        </w:rPr>
        <w:t xml:space="preserve">Answer: C) File system and access protocols</w:t>
      </w:r>
    </w:p>
    <w:p w:rsidR="00000000" w:rsidDel="00000000" w:rsidP="00000000" w:rsidRDefault="00000000" w:rsidRPr="00000000" w14:paraId="00000238">
      <w:pPr>
        <w:numPr>
          <w:ilvl w:val="0"/>
          <w:numId w:val="7"/>
        </w:numPr>
        <w:spacing w:after="0" w:afterAutospacing="0" w:before="0" w:beforeAutospacing="0" w:lineRule="auto"/>
        <w:ind w:left="720" w:hanging="360"/>
      </w:pPr>
      <w:r w:rsidDel="00000000" w:rsidR="00000000" w:rsidRPr="00000000">
        <w:rPr>
          <w:b w:val="1"/>
          <w:rtl w:val="0"/>
        </w:rPr>
        <w:t xml:space="preserve">Which of the following is a common feature of a home NAS device?</w:t>
        <w:br w:type="textWrapping"/>
      </w:r>
    </w:p>
    <w:p w:rsidR="00000000" w:rsidDel="00000000" w:rsidP="00000000" w:rsidRDefault="00000000" w:rsidRPr="00000000" w14:paraId="00000239">
      <w:pPr>
        <w:numPr>
          <w:ilvl w:val="1"/>
          <w:numId w:val="7"/>
        </w:numPr>
        <w:spacing w:after="0" w:afterAutospacing="0" w:before="0" w:beforeAutospacing="0" w:lineRule="auto"/>
        <w:ind w:left="1440" w:hanging="360"/>
      </w:pPr>
      <w:r w:rsidDel="00000000" w:rsidR="00000000" w:rsidRPr="00000000">
        <w:rPr>
          <w:rtl w:val="0"/>
        </w:rPr>
        <w:t xml:space="preserve">A) Advanced RAID configurations</w:t>
      </w:r>
    </w:p>
    <w:p w:rsidR="00000000" w:rsidDel="00000000" w:rsidP="00000000" w:rsidRDefault="00000000" w:rsidRPr="00000000" w14:paraId="0000023A">
      <w:pPr>
        <w:numPr>
          <w:ilvl w:val="1"/>
          <w:numId w:val="7"/>
        </w:numPr>
        <w:spacing w:after="0" w:afterAutospacing="0" w:before="0" w:beforeAutospacing="0" w:lineRule="auto"/>
        <w:ind w:left="1440" w:hanging="360"/>
      </w:pPr>
      <w:r w:rsidDel="00000000" w:rsidR="00000000" w:rsidRPr="00000000">
        <w:rPr>
          <w:rtl w:val="0"/>
        </w:rPr>
        <w:t xml:space="preserve">B) SSD cache for high-performance workloads</w:t>
      </w:r>
    </w:p>
    <w:p w:rsidR="00000000" w:rsidDel="00000000" w:rsidP="00000000" w:rsidRDefault="00000000" w:rsidRPr="00000000" w14:paraId="0000023B">
      <w:pPr>
        <w:numPr>
          <w:ilvl w:val="1"/>
          <w:numId w:val="7"/>
        </w:numPr>
        <w:spacing w:after="0" w:afterAutospacing="0" w:before="0" w:beforeAutospacing="0" w:lineRule="auto"/>
        <w:ind w:left="1440" w:hanging="360"/>
      </w:pPr>
      <w:r w:rsidDel="00000000" w:rsidR="00000000" w:rsidRPr="00000000">
        <w:rPr>
          <w:rtl w:val="0"/>
        </w:rPr>
        <w:t xml:space="preserve">C) Cloud backup and sync features</w:t>
      </w:r>
    </w:p>
    <w:p w:rsidR="00000000" w:rsidDel="00000000" w:rsidP="00000000" w:rsidRDefault="00000000" w:rsidRPr="00000000" w14:paraId="0000023C">
      <w:pPr>
        <w:numPr>
          <w:ilvl w:val="1"/>
          <w:numId w:val="7"/>
        </w:numPr>
        <w:spacing w:after="0" w:afterAutospacing="0" w:before="0" w:beforeAutospacing="0" w:lineRule="auto"/>
        <w:ind w:left="1440" w:hanging="360"/>
      </w:pPr>
      <w:r w:rsidDel="00000000" w:rsidR="00000000" w:rsidRPr="00000000">
        <w:rPr>
          <w:rtl w:val="0"/>
        </w:rPr>
        <w:t xml:space="preserve">D) Multiple 10GbE network interfaces</w:t>
        <w:br w:type="textWrapping"/>
        <w:t xml:space="preserve"> </w:t>
      </w:r>
      <w:r w:rsidDel="00000000" w:rsidR="00000000" w:rsidRPr="00000000">
        <w:rPr>
          <w:b w:val="1"/>
          <w:rtl w:val="0"/>
        </w:rPr>
        <w:t xml:space="preserve">Answer: C) Cloud backup and sync features</w:t>
      </w:r>
    </w:p>
    <w:p w:rsidR="00000000" w:rsidDel="00000000" w:rsidP="00000000" w:rsidRDefault="00000000" w:rsidRPr="00000000" w14:paraId="0000023D">
      <w:pPr>
        <w:numPr>
          <w:ilvl w:val="0"/>
          <w:numId w:val="7"/>
        </w:numPr>
        <w:spacing w:after="0" w:afterAutospacing="0" w:before="0" w:beforeAutospacing="0" w:lineRule="auto"/>
        <w:ind w:left="720" w:hanging="360"/>
      </w:pPr>
      <w:r w:rsidDel="00000000" w:rsidR="00000000" w:rsidRPr="00000000">
        <w:rPr>
          <w:b w:val="1"/>
          <w:rtl w:val="0"/>
        </w:rPr>
        <w:t xml:space="preserve">What does the acronym "RAID" stand for in the context of NAS?</w:t>
        <w:br w:type="textWrapping"/>
      </w:r>
    </w:p>
    <w:p w:rsidR="00000000" w:rsidDel="00000000" w:rsidP="00000000" w:rsidRDefault="00000000" w:rsidRPr="00000000" w14:paraId="0000023E">
      <w:pPr>
        <w:numPr>
          <w:ilvl w:val="1"/>
          <w:numId w:val="7"/>
        </w:numPr>
        <w:spacing w:after="0" w:afterAutospacing="0" w:before="0" w:beforeAutospacing="0" w:lineRule="auto"/>
        <w:ind w:left="1440" w:hanging="360"/>
      </w:pPr>
      <w:r w:rsidDel="00000000" w:rsidR="00000000" w:rsidRPr="00000000">
        <w:rPr>
          <w:rtl w:val="0"/>
        </w:rPr>
        <w:t xml:space="preserve">A) Random Array of Independent Disks</w:t>
      </w:r>
    </w:p>
    <w:p w:rsidR="00000000" w:rsidDel="00000000" w:rsidP="00000000" w:rsidRDefault="00000000" w:rsidRPr="00000000" w14:paraId="0000023F">
      <w:pPr>
        <w:numPr>
          <w:ilvl w:val="1"/>
          <w:numId w:val="7"/>
        </w:numPr>
        <w:spacing w:after="0" w:afterAutospacing="0" w:before="0" w:beforeAutospacing="0" w:lineRule="auto"/>
        <w:ind w:left="1440" w:hanging="360"/>
      </w:pPr>
      <w:r w:rsidDel="00000000" w:rsidR="00000000" w:rsidRPr="00000000">
        <w:rPr>
          <w:rtl w:val="0"/>
        </w:rPr>
        <w:t xml:space="preserve">B) Redundant Array of Independent Disks</w:t>
      </w:r>
    </w:p>
    <w:p w:rsidR="00000000" w:rsidDel="00000000" w:rsidP="00000000" w:rsidRDefault="00000000" w:rsidRPr="00000000" w14:paraId="00000240">
      <w:pPr>
        <w:numPr>
          <w:ilvl w:val="1"/>
          <w:numId w:val="7"/>
        </w:numPr>
        <w:spacing w:after="0" w:afterAutospacing="0" w:before="0" w:beforeAutospacing="0" w:lineRule="auto"/>
        <w:ind w:left="1440" w:hanging="360"/>
      </w:pPr>
      <w:r w:rsidDel="00000000" w:rsidR="00000000" w:rsidRPr="00000000">
        <w:rPr>
          <w:rtl w:val="0"/>
        </w:rPr>
        <w:t xml:space="preserve">C) Reliable Array of Independent Disks</w:t>
      </w:r>
    </w:p>
    <w:p w:rsidR="00000000" w:rsidDel="00000000" w:rsidP="00000000" w:rsidRDefault="00000000" w:rsidRPr="00000000" w14:paraId="00000241">
      <w:pPr>
        <w:numPr>
          <w:ilvl w:val="1"/>
          <w:numId w:val="7"/>
        </w:numPr>
        <w:spacing w:after="0" w:afterAutospacing="0" w:before="0" w:beforeAutospacing="0" w:lineRule="auto"/>
        <w:ind w:left="1440" w:hanging="360"/>
      </w:pPr>
      <w:r w:rsidDel="00000000" w:rsidR="00000000" w:rsidRPr="00000000">
        <w:rPr>
          <w:rtl w:val="0"/>
        </w:rPr>
        <w:t xml:space="preserve">D) Rotating Array of Independent Devices</w:t>
        <w:br w:type="textWrapping"/>
        <w:t xml:space="preserve"> </w:t>
      </w:r>
      <w:r w:rsidDel="00000000" w:rsidR="00000000" w:rsidRPr="00000000">
        <w:rPr>
          <w:b w:val="1"/>
          <w:rtl w:val="0"/>
        </w:rPr>
        <w:t xml:space="preserve">Answer: B) Redundant Array of Independent Disks</w:t>
      </w:r>
    </w:p>
    <w:p w:rsidR="00000000" w:rsidDel="00000000" w:rsidP="00000000" w:rsidRDefault="00000000" w:rsidRPr="00000000" w14:paraId="00000242">
      <w:pPr>
        <w:numPr>
          <w:ilvl w:val="0"/>
          <w:numId w:val="7"/>
        </w:numPr>
        <w:spacing w:after="0" w:afterAutospacing="0" w:before="0" w:beforeAutospacing="0" w:lineRule="auto"/>
        <w:ind w:left="720" w:hanging="360"/>
      </w:pPr>
      <w:r w:rsidDel="00000000" w:rsidR="00000000" w:rsidRPr="00000000">
        <w:rPr>
          <w:b w:val="1"/>
          <w:rtl w:val="0"/>
        </w:rPr>
        <w:t xml:space="preserve">What type of network interface is most commonly used in consumer NAS devices?</w:t>
        <w:br w:type="textWrapping"/>
      </w:r>
    </w:p>
    <w:p w:rsidR="00000000" w:rsidDel="00000000" w:rsidP="00000000" w:rsidRDefault="00000000" w:rsidRPr="00000000" w14:paraId="00000243">
      <w:pPr>
        <w:numPr>
          <w:ilvl w:val="1"/>
          <w:numId w:val="7"/>
        </w:numPr>
        <w:spacing w:after="0" w:afterAutospacing="0" w:before="0" w:beforeAutospacing="0" w:lineRule="auto"/>
        <w:ind w:left="1440" w:hanging="360"/>
      </w:pPr>
      <w:r w:rsidDel="00000000" w:rsidR="00000000" w:rsidRPr="00000000">
        <w:rPr>
          <w:rtl w:val="0"/>
        </w:rPr>
        <w:t xml:space="preserve">A) 10 Gigabit Ethernet</w:t>
      </w:r>
    </w:p>
    <w:p w:rsidR="00000000" w:rsidDel="00000000" w:rsidP="00000000" w:rsidRDefault="00000000" w:rsidRPr="00000000" w14:paraId="00000244">
      <w:pPr>
        <w:numPr>
          <w:ilvl w:val="1"/>
          <w:numId w:val="7"/>
        </w:numPr>
        <w:spacing w:after="0" w:afterAutospacing="0" w:before="0" w:beforeAutospacing="0" w:lineRule="auto"/>
        <w:ind w:left="1440" w:hanging="360"/>
      </w:pPr>
      <w:r w:rsidDel="00000000" w:rsidR="00000000" w:rsidRPr="00000000">
        <w:rPr>
          <w:rtl w:val="0"/>
        </w:rPr>
        <w:t xml:space="preserve">B) 1 Gigabit Ethernet</w:t>
      </w:r>
    </w:p>
    <w:p w:rsidR="00000000" w:rsidDel="00000000" w:rsidP="00000000" w:rsidRDefault="00000000" w:rsidRPr="00000000" w14:paraId="00000245">
      <w:pPr>
        <w:numPr>
          <w:ilvl w:val="1"/>
          <w:numId w:val="7"/>
        </w:numPr>
        <w:spacing w:after="0" w:afterAutospacing="0" w:before="0" w:beforeAutospacing="0" w:lineRule="auto"/>
        <w:ind w:left="1440" w:hanging="360"/>
      </w:pPr>
      <w:r w:rsidDel="00000000" w:rsidR="00000000" w:rsidRPr="00000000">
        <w:rPr>
          <w:rtl w:val="0"/>
        </w:rPr>
        <w:t xml:space="preserve">C) Fiber Channel</w:t>
      </w:r>
    </w:p>
    <w:p w:rsidR="00000000" w:rsidDel="00000000" w:rsidP="00000000" w:rsidRDefault="00000000" w:rsidRPr="00000000" w14:paraId="00000246">
      <w:pPr>
        <w:numPr>
          <w:ilvl w:val="1"/>
          <w:numId w:val="7"/>
        </w:numPr>
        <w:spacing w:after="0" w:afterAutospacing="0" w:before="0" w:beforeAutospacing="0" w:lineRule="auto"/>
        <w:ind w:left="1440" w:hanging="360"/>
      </w:pPr>
      <w:r w:rsidDel="00000000" w:rsidR="00000000" w:rsidRPr="00000000">
        <w:rPr>
          <w:rtl w:val="0"/>
        </w:rPr>
        <w:t xml:space="preserve">D) Bluetooth</w:t>
        <w:br w:type="textWrapping"/>
        <w:t xml:space="preserve"> </w:t>
      </w:r>
      <w:r w:rsidDel="00000000" w:rsidR="00000000" w:rsidRPr="00000000">
        <w:rPr>
          <w:b w:val="1"/>
          <w:rtl w:val="0"/>
        </w:rPr>
        <w:t xml:space="preserve">Answer: B) 1 Gigabit Ethernet</w:t>
      </w:r>
    </w:p>
    <w:p w:rsidR="00000000" w:rsidDel="00000000" w:rsidP="00000000" w:rsidRDefault="00000000" w:rsidRPr="00000000" w14:paraId="00000247">
      <w:pPr>
        <w:numPr>
          <w:ilvl w:val="0"/>
          <w:numId w:val="7"/>
        </w:numPr>
        <w:spacing w:after="0" w:afterAutospacing="0" w:before="0" w:beforeAutospacing="0" w:lineRule="auto"/>
        <w:ind w:left="720" w:hanging="360"/>
      </w:pPr>
      <w:r w:rsidDel="00000000" w:rsidR="00000000" w:rsidRPr="00000000">
        <w:rPr>
          <w:b w:val="1"/>
          <w:rtl w:val="0"/>
        </w:rPr>
        <w:t xml:space="preserve">Which of the following is a key benefit of using NAS for a small business?</w:t>
        <w:br w:type="textWrapping"/>
      </w:r>
    </w:p>
    <w:p w:rsidR="00000000" w:rsidDel="00000000" w:rsidP="00000000" w:rsidRDefault="00000000" w:rsidRPr="00000000" w14:paraId="00000248">
      <w:pPr>
        <w:numPr>
          <w:ilvl w:val="1"/>
          <w:numId w:val="7"/>
        </w:numPr>
        <w:spacing w:after="0" w:afterAutospacing="0" w:before="0" w:beforeAutospacing="0" w:lineRule="auto"/>
        <w:ind w:left="1440" w:hanging="360"/>
      </w:pPr>
      <w:r w:rsidDel="00000000" w:rsidR="00000000" w:rsidRPr="00000000">
        <w:rPr>
          <w:rtl w:val="0"/>
        </w:rPr>
        <w:t xml:space="preserve">A) Scalable storage options with enterprise-level management tools</w:t>
      </w:r>
    </w:p>
    <w:p w:rsidR="00000000" w:rsidDel="00000000" w:rsidP="00000000" w:rsidRDefault="00000000" w:rsidRPr="00000000" w14:paraId="00000249">
      <w:pPr>
        <w:numPr>
          <w:ilvl w:val="1"/>
          <w:numId w:val="7"/>
        </w:numPr>
        <w:spacing w:after="0" w:afterAutospacing="0" w:before="0" w:beforeAutospacing="0" w:lineRule="auto"/>
        <w:ind w:left="1440" w:hanging="360"/>
      </w:pPr>
      <w:r w:rsidDel="00000000" w:rsidR="00000000" w:rsidRPr="00000000">
        <w:rPr>
          <w:rtl w:val="0"/>
        </w:rPr>
        <w:t xml:space="preserve">B) Centralized data storage and simplified file sharing</w:t>
      </w:r>
    </w:p>
    <w:p w:rsidR="00000000" w:rsidDel="00000000" w:rsidP="00000000" w:rsidRDefault="00000000" w:rsidRPr="00000000" w14:paraId="0000024A">
      <w:pPr>
        <w:numPr>
          <w:ilvl w:val="1"/>
          <w:numId w:val="7"/>
        </w:numPr>
        <w:spacing w:after="0" w:afterAutospacing="0" w:before="0" w:beforeAutospacing="0" w:lineRule="auto"/>
        <w:ind w:left="1440" w:hanging="360"/>
      </w:pPr>
      <w:r w:rsidDel="00000000" w:rsidR="00000000" w:rsidRPr="00000000">
        <w:rPr>
          <w:rtl w:val="0"/>
        </w:rPr>
        <w:t xml:space="preserve">C) High-speed data access with SSDs</w:t>
      </w:r>
    </w:p>
    <w:p w:rsidR="00000000" w:rsidDel="00000000" w:rsidP="00000000" w:rsidRDefault="00000000" w:rsidRPr="00000000" w14:paraId="0000024B">
      <w:pPr>
        <w:numPr>
          <w:ilvl w:val="1"/>
          <w:numId w:val="7"/>
        </w:numPr>
        <w:spacing w:after="0" w:afterAutospacing="0" w:before="0" w:beforeAutospacing="0" w:lineRule="auto"/>
        <w:ind w:left="1440" w:hanging="360"/>
      </w:pPr>
      <w:r w:rsidDel="00000000" w:rsidR="00000000" w:rsidRPr="00000000">
        <w:rPr>
          <w:rtl w:val="0"/>
        </w:rPr>
        <w:t xml:space="preserve">D) No need for networking equipment</w:t>
        <w:br w:type="textWrapping"/>
        <w:t xml:space="preserve"> </w:t>
      </w:r>
      <w:r w:rsidDel="00000000" w:rsidR="00000000" w:rsidRPr="00000000">
        <w:rPr>
          <w:b w:val="1"/>
          <w:rtl w:val="0"/>
        </w:rPr>
        <w:t xml:space="preserve">Answer: B) Centralized data storage and simplified file sharing</w:t>
      </w:r>
    </w:p>
    <w:p w:rsidR="00000000" w:rsidDel="00000000" w:rsidP="00000000" w:rsidRDefault="00000000" w:rsidRPr="00000000" w14:paraId="0000024C">
      <w:pPr>
        <w:numPr>
          <w:ilvl w:val="0"/>
          <w:numId w:val="7"/>
        </w:numPr>
        <w:spacing w:after="0" w:afterAutospacing="0" w:before="0" w:beforeAutospacing="0" w:lineRule="auto"/>
        <w:ind w:left="720" w:hanging="360"/>
      </w:pPr>
      <w:r w:rsidDel="00000000" w:rsidR="00000000" w:rsidRPr="00000000">
        <w:rPr>
          <w:b w:val="1"/>
          <w:rtl w:val="0"/>
        </w:rPr>
        <w:t xml:space="preserve">Which feature does a "hot spare" provide in a RAID configuration?</w:t>
        <w:br w:type="textWrapping"/>
      </w:r>
    </w:p>
    <w:p w:rsidR="00000000" w:rsidDel="00000000" w:rsidP="00000000" w:rsidRDefault="00000000" w:rsidRPr="00000000" w14:paraId="0000024D">
      <w:pPr>
        <w:numPr>
          <w:ilvl w:val="1"/>
          <w:numId w:val="7"/>
        </w:numPr>
        <w:spacing w:after="0" w:afterAutospacing="0" w:before="0" w:beforeAutospacing="0" w:lineRule="auto"/>
        <w:ind w:left="1440" w:hanging="360"/>
      </w:pPr>
      <w:r w:rsidDel="00000000" w:rsidR="00000000" w:rsidRPr="00000000">
        <w:rPr>
          <w:rtl w:val="0"/>
        </w:rPr>
        <w:t xml:space="preserve">A) It automatically replaces a failed drive without manual intervention.</w:t>
      </w:r>
    </w:p>
    <w:p w:rsidR="00000000" w:rsidDel="00000000" w:rsidP="00000000" w:rsidRDefault="00000000" w:rsidRPr="00000000" w14:paraId="0000024E">
      <w:pPr>
        <w:numPr>
          <w:ilvl w:val="1"/>
          <w:numId w:val="7"/>
        </w:numPr>
        <w:spacing w:after="0" w:afterAutospacing="0" w:before="0" w:beforeAutospacing="0" w:lineRule="auto"/>
        <w:ind w:left="1440" w:hanging="360"/>
      </w:pPr>
      <w:r w:rsidDel="00000000" w:rsidR="00000000" w:rsidRPr="00000000">
        <w:rPr>
          <w:rtl w:val="0"/>
        </w:rPr>
        <w:t xml:space="preserve">B) It increases network bandwidth.</w:t>
      </w:r>
    </w:p>
    <w:p w:rsidR="00000000" w:rsidDel="00000000" w:rsidP="00000000" w:rsidRDefault="00000000" w:rsidRPr="00000000" w14:paraId="0000024F">
      <w:pPr>
        <w:numPr>
          <w:ilvl w:val="1"/>
          <w:numId w:val="7"/>
        </w:numPr>
        <w:spacing w:after="0" w:afterAutospacing="0" w:before="0" w:beforeAutospacing="0" w:lineRule="auto"/>
        <w:ind w:left="1440" w:hanging="360"/>
      </w:pPr>
      <w:r w:rsidDel="00000000" w:rsidR="00000000" w:rsidRPr="00000000">
        <w:rPr>
          <w:rtl w:val="0"/>
        </w:rPr>
        <w:t xml:space="preserve">C) It boosts system processing speed.</w:t>
      </w:r>
    </w:p>
    <w:p w:rsidR="00000000" w:rsidDel="00000000" w:rsidP="00000000" w:rsidRDefault="00000000" w:rsidRPr="00000000" w14:paraId="00000250">
      <w:pPr>
        <w:numPr>
          <w:ilvl w:val="1"/>
          <w:numId w:val="7"/>
        </w:numPr>
        <w:spacing w:after="0" w:afterAutospacing="0" w:before="0" w:beforeAutospacing="0" w:lineRule="auto"/>
        <w:ind w:left="1440" w:hanging="360"/>
      </w:pPr>
      <w:r w:rsidDel="00000000" w:rsidR="00000000" w:rsidRPr="00000000">
        <w:rPr>
          <w:rtl w:val="0"/>
        </w:rPr>
        <w:t xml:space="preserve">D) It encrypts data in real-time.</w:t>
        <w:br w:type="textWrapping"/>
        <w:t xml:space="preserve"> </w:t>
      </w:r>
      <w:r w:rsidDel="00000000" w:rsidR="00000000" w:rsidRPr="00000000">
        <w:rPr>
          <w:b w:val="1"/>
          <w:rtl w:val="0"/>
        </w:rPr>
        <w:t xml:space="preserve">Answer: A) It automatically replaces a failed drive without manual intervention.</w:t>
      </w:r>
    </w:p>
    <w:p w:rsidR="00000000" w:rsidDel="00000000" w:rsidP="00000000" w:rsidRDefault="00000000" w:rsidRPr="00000000" w14:paraId="00000251">
      <w:pPr>
        <w:numPr>
          <w:ilvl w:val="0"/>
          <w:numId w:val="7"/>
        </w:numPr>
        <w:spacing w:after="0" w:afterAutospacing="0" w:before="0" w:beforeAutospacing="0" w:lineRule="auto"/>
        <w:ind w:left="720" w:hanging="360"/>
      </w:pPr>
      <w:r w:rsidDel="00000000" w:rsidR="00000000" w:rsidRPr="00000000">
        <w:rPr>
          <w:b w:val="1"/>
          <w:rtl w:val="0"/>
        </w:rPr>
        <w:t xml:space="preserve">Which of the following protocols does not require additional software to be used on a Windows-based NAS?</w:t>
        <w:br w:type="textWrapping"/>
      </w:r>
    </w:p>
    <w:p w:rsidR="00000000" w:rsidDel="00000000" w:rsidP="00000000" w:rsidRDefault="00000000" w:rsidRPr="00000000" w14:paraId="00000252">
      <w:pPr>
        <w:numPr>
          <w:ilvl w:val="1"/>
          <w:numId w:val="7"/>
        </w:numPr>
        <w:spacing w:after="0" w:afterAutospacing="0" w:before="0" w:beforeAutospacing="0" w:lineRule="auto"/>
        <w:ind w:left="1440" w:hanging="360"/>
      </w:pPr>
      <w:r w:rsidDel="00000000" w:rsidR="00000000" w:rsidRPr="00000000">
        <w:rPr>
          <w:rtl w:val="0"/>
        </w:rPr>
        <w:t xml:space="preserve">A) NFS</w:t>
      </w:r>
    </w:p>
    <w:p w:rsidR="00000000" w:rsidDel="00000000" w:rsidP="00000000" w:rsidRDefault="00000000" w:rsidRPr="00000000" w14:paraId="00000253">
      <w:pPr>
        <w:numPr>
          <w:ilvl w:val="1"/>
          <w:numId w:val="7"/>
        </w:numPr>
        <w:spacing w:after="0" w:afterAutospacing="0" w:before="0" w:beforeAutospacing="0" w:lineRule="auto"/>
        <w:ind w:left="1440" w:hanging="360"/>
      </w:pPr>
      <w:r w:rsidDel="00000000" w:rsidR="00000000" w:rsidRPr="00000000">
        <w:rPr>
          <w:rtl w:val="0"/>
        </w:rPr>
        <w:t xml:space="preserve">B) SMB</w:t>
      </w:r>
    </w:p>
    <w:p w:rsidR="00000000" w:rsidDel="00000000" w:rsidP="00000000" w:rsidRDefault="00000000" w:rsidRPr="00000000" w14:paraId="00000254">
      <w:pPr>
        <w:numPr>
          <w:ilvl w:val="1"/>
          <w:numId w:val="7"/>
        </w:numPr>
        <w:spacing w:after="0" w:afterAutospacing="0" w:before="0" w:beforeAutospacing="0" w:lineRule="auto"/>
        <w:ind w:left="1440" w:hanging="360"/>
      </w:pPr>
      <w:r w:rsidDel="00000000" w:rsidR="00000000" w:rsidRPr="00000000">
        <w:rPr>
          <w:rtl w:val="0"/>
        </w:rPr>
        <w:t xml:space="preserve">C) iSCSI</w:t>
      </w:r>
    </w:p>
    <w:p w:rsidR="00000000" w:rsidDel="00000000" w:rsidP="00000000" w:rsidRDefault="00000000" w:rsidRPr="00000000" w14:paraId="00000255">
      <w:pPr>
        <w:numPr>
          <w:ilvl w:val="1"/>
          <w:numId w:val="7"/>
        </w:numPr>
        <w:spacing w:after="0" w:afterAutospacing="0" w:before="0" w:beforeAutospacing="0" w:lineRule="auto"/>
        <w:ind w:left="1440" w:hanging="360"/>
      </w:pPr>
      <w:r w:rsidDel="00000000" w:rsidR="00000000" w:rsidRPr="00000000">
        <w:rPr>
          <w:rtl w:val="0"/>
        </w:rPr>
        <w:t xml:space="preserve">D) FTP</w:t>
        <w:br w:type="textWrapping"/>
        <w:t xml:space="preserve"> </w:t>
      </w:r>
      <w:r w:rsidDel="00000000" w:rsidR="00000000" w:rsidRPr="00000000">
        <w:rPr>
          <w:b w:val="1"/>
          <w:rtl w:val="0"/>
        </w:rPr>
        <w:t xml:space="preserve">Answer: B) SMB</w:t>
      </w:r>
    </w:p>
    <w:p w:rsidR="00000000" w:rsidDel="00000000" w:rsidP="00000000" w:rsidRDefault="00000000" w:rsidRPr="00000000" w14:paraId="00000256">
      <w:pPr>
        <w:numPr>
          <w:ilvl w:val="0"/>
          <w:numId w:val="7"/>
        </w:numPr>
        <w:spacing w:after="0" w:afterAutospacing="0" w:before="0" w:beforeAutospacing="0" w:lineRule="auto"/>
        <w:ind w:left="720" w:hanging="360"/>
      </w:pPr>
      <w:r w:rsidDel="00000000" w:rsidR="00000000" w:rsidRPr="00000000">
        <w:rPr>
          <w:b w:val="1"/>
          <w:rtl w:val="0"/>
        </w:rPr>
        <w:t xml:space="preserve">What is the main function of "data deduplication" in NAS systems?</w:t>
        <w:br w:type="textWrapping"/>
      </w:r>
    </w:p>
    <w:p w:rsidR="00000000" w:rsidDel="00000000" w:rsidP="00000000" w:rsidRDefault="00000000" w:rsidRPr="00000000" w14:paraId="00000257">
      <w:pPr>
        <w:numPr>
          <w:ilvl w:val="1"/>
          <w:numId w:val="7"/>
        </w:numPr>
        <w:spacing w:after="0" w:afterAutospacing="0" w:before="0" w:beforeAutospacing="0" w:lineRule="auto"/>
        <w:ind w:left="1440" w:hanging="360"/>
      </w:pPr>
      <w:r w:rsidDel="00000000" w:rsidR="00000000" w:rsidRPr="00000000">
        <w:rPr>
          <w:rtl w:val="0"/>
        </w:rPr>
        <w:t xml:space="preserve">A) To back up data to remote locations</w:t>
      </w:r>
    </w:p>
    <w:p w:rsidR="00000000" w:rsidDel="00000000" w:rsidP="00000000" w:rsidRDefault="00000000" w:rsidRPr="00000000" w14:paraId="00000258">
      <w:pPr>
        <w:numPr>
          <w:ilvl w:val="1"/>
          <w:numId w:val="7"/>
        </w:numPr>
        <w:spacing w:after="0" w:afterAutospacing="0" w:before="0" w:beforeAutospacing="0" w:lineRule="auto"/>
        <w:ind w:left="1440" w:hanging="360"/>
      </w:pPr>
      <w:r w:rsidDel="00000000" w:rsidR="00000000" w:rsidRPr="00000000">
        <w:rPr>
          <w:rtl w:val="0"/>
        </w:rPr>
        <w:t xml:space="preserve">B) To reduce redundant copies of data, saving storage space</w:t>
      </w:r>
    </w:p>
    <w:p w:rsidR="00000000" w:rsidDel="00000000" w:rsidP="00000000" w:rsidRDefault="00000000" w:rsidRPr="00000000" w14:paraId="00000259">
      <w:pPr>
        <w:numPr>
          <w:ilvl w:val="1"/>
          <w:numId w:val="7"/>
        </w:numPr>
        <w:spacing w:after="0" w:afterAutospacing="0" w:before="0" w:beforeAutospacing="0" w:lineRule="auto"/>
        <w:ind w:left="1440" w:hanging="360"/>
      </w:pPr>
      <w:r w:rsidDel="00000000" w:rsidR="00000000" w:rsidRPr="00000000">
        <w:rPr>
          <w:rtl w:val="0"/>
        </w:rPr>
        <w:t xml:space="preserve">C) To increase read/write speeds</w:t>
      </w:r>
    </w:p>
    <w:p w:rsidR="00000000" w:rsidDel="00000000" w:rsidP="00000000" w:rsidRDefault="00000000" w:rsidRPr="00000000" w14:paraId="0000025A">
      <w:pPr>
        <w:numPr>
          <w:ilvl w:val="1"/>
          <w:numId w:val="7"/>
        </w:numPr>
        <w:spacing w:after="0" w:afterAutospacing="0" w:before="0" w:beforeAutospacing="0" w:lineRule="auto"/>
        <w:ind w:left="1440" w:hanging="360"/>
      </w:pPr>
      <w:r w:rsidDel="00000000" w:rsidR="00000000" w:rsidRPr="00000000">
        <w:rPr>
          <w:rtl w:val="0"/>
        </w:rPr>
        <w:t xml:space="preserve">D) To protect data with encryption</w:t>
        <w:br w:type="textWrapping"/>
        <w:t xml:space="preserve"> </w:t>
      </w:r>
      <w:r w:rsidDel="00000000" w:rsidR="00000000" w:rsidRPr="00000000">
        <w:rPr>
          <w:b w:val="1"/>
          <w:rtl w:val="0"/>
        </w:rPr>
        <w:t xml:space="preserve">Answer: B) To reduce redundant copies of data, saving storage space</w:t>
      </w:r>
    </w:p>
    <w:p w:rsidR="00000000" w:rsidDel="00000000" w:rsidP="00000000" w:rsidRDefault="00000000" w:rsidRPr="00000000" w14:paraId="0000025B">
      <w:pPr>
        <w:numPr>
          <w:ilvl w:val="0"/>
          <w:numId w:val="7"/>
        </w:numPr>
        <w:spacing w:after="0" w:afterAutospacing="0" w:before="0" w:beforeAutospacing="0" w:lineRule="auto"/>
        <w:ind w:left="720" w:hanging="360"/>
      </w:pPr>
      <w:r w:rsidDel="00000000" w:rsidR="00000000" w:rsidRPr="00000000">
        <w:rPr>
          <w:b w:val="1"/>
          <w:rtl w:val="0"/>
        </w:rPr>
        <w:t xml:space="preserve">Which of the following is a characteristic of a "cloud-enabled" NAS?</w:t>
        <w:br w:type="textWrapping"/>
      </w:r>
    </w:p>
    <w:p w:rsidR="00000000" w:rsidDel="00000000" w:rsidP="00000000" w:rsidRDefault="00000000" w:rsidRPr="00000000" w14:paraId="0000025C">
      <w:pPr>
        <w:numPr>
          <w:ilvl w:val="1"/>
          <w:numId w:val="7"/>
        </w:numPr>
        <w:spacing w:after="0" w:afterAutospacing="0" w:before="0" w:beforeAutospacing="0" w:lineRule="auto"/>
        <w:ind w:left="1440" w:hanging="360"/>
      </w:pPr>
      <w:r w:rsidDel="00000000" w:rsidR="00000000" w:rsidRPr="00000000">
        <w:rPr>
          <w:rtl w:val="0"/>
        </w:rPr>
        <w:t xml:space="preserve">A) It offers local storage only.</w:t>
      </w:r>
    </w:p>
    <w:p w:rsidR="00000000" w:rsidDel="00000000" w:rsidP="00000000" w:rsidRDefault="00000000" w:rsidRPr="00000000" w14:paraId="0000025D">
      <w:pPr>
        <w:numPr>
          <w:ilvl w:val="1"/>
          <w:numId w:val="7"/>
        </w:numPr>
        <w:spacing w:after="0" w:afterAutospacing="0" w:before="0" w:beforeAutospacing="0" w:lineRule="auto"/>
        <w:ind w:left="1440" w:hanging="360"/>
      </w:pPr>
      <w:r w:rsidDel="00000000" w:rsidR="00000000" w:rsidRPr="00000000">
        <w:rPr>
          <w:rtl w:val="0"/>
        </w:rPr>
        <w:t xml:space="preserve">B) It provides seamless integration with third-party cloud storage services.</w:t>
      </w:r>
    </w:p>
    <w:p w:rsidR="00000000" w:rsidDel="00000000" w:rsidP="00000000" w:rsidRDefault="00000000" w:rsidRPr="00000000" w14:paraId="0000025E">
      <w:pPr>
        <w:numPr>
          <w:ilvl w:val="1"/>
          <w:numId w:val="7"/>
        </w:numPr>
        <w:spacing w:after="0" w:afterAutospacing="0" w:before="0" w:beforeAutospacing="0" w:lineRule="auto"/>
        <w:ind w:left="1440" w:hanging="360"/>
      </w:pPr>
      <w:r w:rsidDel="00000000" w:rsidR="00000000" w:rsidRPr="00000000">
        <w:rPr>
          <w:rtl w:val="0"/>
        </w:rPr>
        <w:t xml:space="preserve">C) It uses only physical connections for data access.</w:t>
      </w:r>
    </w:p>
    <w:p w:rsidR="00000000" w:rsidDel="00000000" w:rsidP="00000000" w:rsidRDefault="00000000" w:rsidRPr="00000000" w14:paraId="0000025F">
      <w:pPr>
        <w:numPr>
          <w:ilvl w:val="1"/>
          <w:numId w:val="7"/>
        </w:numPr>
        <w:spacing w:after="0" w:afterAutospacing="0" w:before="0" w:beforeAutospacing="0" w:lineRule="auto"/>
        <w:ind w:left="1440" w:hanging="360"/>
      </w:pPr>
      <w:r w:rsidDel="00000000" w:rsidR="00000000" w:rsidRPr="00000000">
        <w:rPr>
          <w:rtl w:val="0"/>
        </w:rPr>
        <w:t xml:space="preserve">D) It operates as a dedicated backup solution for local servers.</w:t>
        <w:br w:type="textWrapping"/>
        <w:t xml:space="preserve"> </w:t>
      </w:r>
      <w:r w:rsidDel="00000000" w:rsidR="00000000" w:rsidRPr="00000000">
        <w:rPr>
          <w:b w:val="1"/>
          <w:rtl w:val="0"/>
        </w:rPr>
        <w:t xml:space="preserve">Answer: B) It provides seamless integration with third-party cloud storage services.</w:t>
      </w:r>
    </w:p>
    <w:p w:rsidR="00000000" w:rsidDel="00000000" w:rsidP="00000000" w:rsidRDefault="00000000" w:rsidRPr="00000000" w14:paraId="00000260">
      <w:pPr>
        <w:numPr>
          <w:ilvl w:val="0"/>
          <w:numId w:val="7"/>
        </w:numPr>
        <w:spacing w:after="0" w:afterAutospacing="0" w:before="0" w:beforeAutospacing="0" w:lineRule="auto"/>
        <w:ind w:left="720" w:hanging="360"/>
      </w:pPr>
      <w:r w:rsidDel="00000000" w:rsidR="00000000" w:rsidRPr="00000000">
        <w:rPr>
          <w:b w:val="1"/>
          <w:rtl w:val="0"/>
        </w:rPr>
        <w:t xml:space="preserve">Which of the following is typically used to manage access to files in a NAS?</w:t>
        <w:br w:type="textWrapping"/>
      </w:r>
    </w:p>
    <w:p w:rsidR="00000000" w:rsidDel="00000000" w:rsidP="00000000" w:rsidRDefault="00000000" w:rsidRPr="00000000" w14:paraId="00000261">
      <w:pPr>
        <w:numPr>
          <w:ilvl w:val="1"/>
          <w:numId w:val="7"/>
        </w:numPr>
        <w:spacing w:after="0" w:afterAutospacing="0" w:before="0" w:beforeAutospacing="0" w:lineRule="auto"/>
        <w:ind w:left="1440" w:hanging="360"/>
      </w:pPr>
      <w:r w:rsidDel="00000000" w:rsidR="00000000" w:rsidRPr="00000000">
        <w:rPr>
          <w:rtl w:val="0"/>
        </w:rPr>
        <w:t xml:space="preserve">A) Data encryption</w:t>
      </w:r>
    </w:p>
    <w:p w:rsidR="00000000" w:rsidDel="00000000" w:rsidP="00000000" w:rsidRDefault="00000000" w:rsidRPr="00000000" w14:paraId="00000262">
      <w:pPr>
        <w:numPr>
          <w:ilvl w:val="1"/>
          <w:numId w:val="7"/>
        </w:numPr>
        <w:spacing w:after="0" w:afterAutospacing="0" w:before="0" w:beforeAutospacing="0" w:lineRule="auto"/>
        <w:ind w:left="1440" w:hanging="360"/>
      </w:pPr>
      <w:r w:rsidDel="00000000" w:rsidR="00000000" w:rsidRPr="00000000">
        <w:rPr>
          <w:rtl w:val="0"/>
        </w:rPr>
        <w:t xml:space="preserve">B) Access Control Lists (ACLs)</w:t>
      </w:r>
    </w:p>
    <w:p w:rsidR="00000000" w:rsidDel="00000000" w:rsidP="00000000" w:rsidRDefault="00000000" w:rsidRPr="00000000" w14:paraId="00000263">
      <w:pPr>
        <w:numPr>
          <w:ilvl w:val="1"/>
          <w:numId w:val="7"/>
        </w:numPr>
        <w:spacing w:after="0" w:afterAutospacing="0" w:before="0" w:beforeAutospacing="0" w:lineRule="auto"/>
        <w:ind w:left="1440" w:hanging="360"/>
      </w:pPr>
      <w:r w:rsidDel="00000000" w:rsidR="00000000" w:rsidRPr="00000000">
        <w:rPr>
          <w:rtl w:val="0"/>
        </w:rPr>
        <w:t xml:space="preserve">C) DNS (Domain Name System)</w:t>
      </w:r>
    </w:p>
    <w:p w:rsidR="00000000" w:rsidDel="00000000" w:rsidP="00000000" w:rsidRDefault="00000000" w:rsidRPr="00000000" w14:paraId="00000264">
      <w:pPr>
        <w:numPr>
          <w:ilvl w:val="1"/>
          <w:numId w:val="7"/>
        </w:numPr>
        <w:spacing w:after="240" w:before="0" w:beforeAutospacing="0" w:lineRule="auto"/>
        <w:ind w:left="1440" w:hanging="360"/>
      </w:pPr>
      <w:r w:rsidDel="00000000" w:rsidR="00000000" w:rsidRPr="00000000">
        <w:rPr>
          <w:rtl w:val="0"/>
        </w:rPr>
        <w:t xml:space="preserve">D) File compression</w:t>
        <w:br w:type="textWrapping"/>
        <w:t xml:space="preserve"> </w:t>
      </w:r>
      <w:r w:rsidDel="00000000" w:rsidR="00000000" w:rsidRPr="00000000">
        <w:rPr>
          <w:b w:val="1"/>
          <w:rtl w:val="0"/>
        </w:rPr>
        <w:t xml:space="preserve">Answer: B) Access Control Lists (ACLs)</w:t>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88bh9tuqs51" w:id="87"/>
      <w:bookmarkEnd w:id="87"/>
      <w:r w:rsidDel="00000000" w:rsidR="00000000" w:rsidRPr="00000000">
        <w:rPr>
          <w:b w:val="1"/>
          <w:color w:val="000000"/>
          <w:sz w:val="26"/>
          <w:szCs w:val="26"/>
          <w:rtl w:val="0"/>
        </w:rPr>
        <w:t xml:space="preserve">Hard MCQs:</w:t>
      </w:r>
    </w:p>
    <w:p w:rsidR="00000000" w:rsidDel="00000000" w:rsidP="00000000" w:rsidRDefault="00000000" w:rsidRPr="00000000" w14:paraId="00000267">
      <w:pPr>
        <w:numPr>
          <w:ilvl w:val="0"/>
          <w:numId w:val="16"/>
        </w:numPr>
        <w:spacing w:after="0" w:afterAutospacing="0" w:before="240" w:lineRule="auto"/>
        <w:ind w:left="720" w:hanging="360"/>
      </w:pPr>
      <w:r w:rsidDel="00000000" w:rsidR="00000000" w:rsidRPr="00000000">
        <w:rPr>
          <w:b w:val="1"/>
          <w:rtl w:val="0"/>
        </w:rPr>
        <w:t xml:space="preserve">What is the typical advantage of using an SSD in a NAS device over an HDD?</w:t>
        <w:br w:type="textWrapping"/>
      </w:r>
    </w:p>
    <w:p w:rsidR="00000000" w:rsidDel="00000000" w:rsidP="00000000" w:rsidRDefault="00000000" w:rsidRPr="00000000" w14:paraId="00000268">
      <w:pPr>
        <w:numPr>
          <w:ilvl w:val="1"/>
          <w:numId w:val="16"/>
        </w:numPr>
        <w:spacing w:after="0" w:afterAutospacing="0" w:before="0" w:beforeAutospacing="0" w:lineRule="auto"/>
        <w:ind w:left="1440" w:hanging="360"/>
      </w:pPr>
      <w:r w:rsidDel="00000000" w:rsidR="00000000" w:rsidRPr="00000000">
        <w:rPr>
          <w:rtl w:val="0"/>
        </w:rPr>
        <w:t xml:space="preserve">A) Larger storage capacity</w:t>
      </w:r>
    </w:p>
    <w:p w:rsidR="00000000" w:rsidDel="00000000" w:rsidP="00000000" w:rsidRDefault="00000000" w:rsidRPr="00000000" w14:paraId="00000269">
      <w:pPr>
        <w:numPr>
          <w:ilvl w:val="1"/>
          <w:numId w:val="16"/>
        </w:numPr>
        <w:spacing w:after="0" w:afterAutospacing="0" w:before="0" w:beforeAutospacing="0" w:lineRule="auto"/>
        <w:ind w:left="1440" w:hanging="360"/>
      </w:pPr>
      <w:r w:rsidDel="00000000" w:rsidR="00000000" w:rsidRPr="00000000">
        <w:rPr>
          <w:rtl w:val="0"/>
        </w:rPr>
        <w:t xml:space="preserve">B) Higher performance and faster read/write speeds</w:t>
      </w:r>
    </w:p>
    <w:p w:rsidR="00000000" w:rsidDel="00000000" w:rsidP="00000000" w:rsidRDefault="00000000" w:rsidRPr="00000000" w14:paraId="0000026A">
      <w:pPr>
        <w:numPr>
          <w:ilvl w:val="1"/>
          <w:numId w:val="16"/>
        </w:numPr>
        <w:spacing w:after="0" w:afterAutospacing="0" w:before="0" w:beforeAutospacing="0" w:lineRule="auto"/>
        <w:ind w:left="1440" w:hanging="360"/>
      </w:pPr>
      <w:r w:rsidDel="00000000" w:rsidR="00000000" w:rsidRPr="00000000">
        <w:rPr>
          <w:rtl w:val="0"/>
        </w:rPr>
        <w:t xml:space="preserve">C) Lower power consumption</w:t>
      </w:r>
    </w:p>
    <w:p w:rsidR="00000000" w:rsidDel="00000000" w:rsidP="00000000" w:rsidRDefault="00000000" w:rsidRPr="00000000" w14:paraId="0000026B">
      <w:pPr>
        <w:numPr>
          <w:ilvl w:val="1"/>
          <w:numId w:val="16"/>
        </w:numPr>
        <w:spacing w:after="0" w:afterAutospacing="0" w:before="0" w:beforeAutospacing="0" w:lineRule="auto"/>
        <w:ind w:left="1440" w:hanging="360"/>
      </w:pPr>
      <w:r w:rsidDel="00000000" w:rsidR="00000000" w:rsidRPr="00000000">
        <w:rPr>
          <w:rtl w:val="0"/>
        </w:rPr>
        <w:t xml:space="preserve">D) Better data redundancy</w:t>
        <w:br w:type="textWrapping"/>
        <w:t xml:space="preserve"> </w:t>
      </w:r>
      <w:r w:rsidDel="00000000" w:rsidR="00000000" w:rsidRPr="00000000">
        <w:rPr>
          <w:b w:val="1"/>
          <w:rtl w:val="0"/>
        </w:rPr>
        <w:t xml:space="preserve">Answer: B) Higher performance and faster read/write speeds</w:t>
      </w:r>
    </w:p>
    <w:p w:rsidR="00000000" w:rsidDel="00000000" w:rsidP="00000000" w:rsidRDefault="00000000" w:rsidRPr="00000000" w14:paraId="0000026C">
      <w:pPr>
        <w:numPr>
          <w:ilvl w:val="0"/>
          <w:numId w:val="16"/>
        </w:numPr>
        <w:spacing w:after="0" w:afterAutospacing="0" w:before="0" w:beforeAutospacing="0" w:lineRule="auto"/>
        <w:ind w:left="720" w:hanging="360"/>
      </w:pPr>
      <w:r w:rsidDel="00000000" w:rsidR="00000000" w:rsidRPr="00000000">
        <w:rPr>
          <w:b w:val="1"/>
          <w:rtl w:val="0"/>
        </w:rPr>
        <w:t xml:space="preserve">What is the difference between NAS and SAN (Storage Area Network)?</w:t>
        <w:br w:type="textWrapping"/>
      </w:r>
    </w:p>
    <w:p w:rsidR="00000000" w:rsidDel="00000000" w:rsidP="00000000" w:rsidRDefault="00000000" w:rsidRPr="00000000" w14:paraId="0000026D">
      <w:pPr>
        <w:numPr>
          <w:ilvl w:val="1"/>
          <w:numId w:val="16"/>
        </w:numPr>
        <w:spacing w:after="0" w:afterAutospacing="0" w:before="0" w:beforeAutospacing="0" w:lineRule="auto"/>
        <w:ind w:left="1440" w:hanging="360"/>
      </w:pPr>
      <w:r w:rsidDel="00000000" w:rsidR="00000000" w:rsidRPr="00000000">
        <w:rPr>
          <w:rtl w:val="0"/>
        </w:rPr>
        <w:t xml:space="preserve">A) NAS is block-level storage, while SAN is file-level storage.</w:t>
      </w:r>
    </w:p>
    <w:p w:rsidR="00000000" w:rsidDel="00000000" w:rsidP="00000000" w:rsidRDefault="00000000" w:rsidRPr="00000000" w14:paraId="0000026E">
      <w:pPr>
        <w:numPr>
          <w:ilvl w:val="1"/>
          <w:numId w:val="16"/>
        </w:numPr>
        <w:spacing w:after="0" w:afterAutospacing="0" w:before="0" w:beforeAutospacing="0" w:lineRule="auto"/>
        <w:ind w:left="1440" w:hanging="360"/>
      </w:pPr>
      <w:r w:rsidDel="00000000" w:rsidR="00000000" w:rsidRPr="00000000">
        <w:rPr>
          <w:rtl w:val="0"/>
        </w:rPr>
        <w:t xml:space="preserve">B) NAS is file-level storage, while SAN is block-level storage.</w:t>
      </w:r>
    </w:p>
    <w:p w:rsidR="00000000" w:rsidDel="00000000" w:rsidP="00000000" w:rsidRDefault="00000000" w:rsidRPr="00000000" w14:paraId="0000026F">
      <w:pPr>
        <w:numPr>
          <w:ilvl w:val="1"/>
          <w:numId w:val="16"/>
        </w:numPr>
        <w:spacing w:after="0" w:afterAutospacing="0" w:before="0" w:beforeAutospacing="0" w:lineRule="auto"/>
        <w:ind w:left="1440" w:hanging="360"/>
      </w:pPr>
      <w:r w:rsidDel="00000000" w:rsidR="00000000" w:rsidRPr="00000000">
        <w:rPr>
          <w:rtl w:val="0"/>
        </w:rPr>
        <w:t xml:space="preserve">C) NAS can only be used for backup, while SAN is used for file sharing.</w:t>
      </w:r>
    </w:p>
    <w:p w:rsidR="00000000" w:rsidDel="00000000" w:rsidP="00000000" w:rsidRDefault="00000000" w:rsidRPr="00000000" w14:paraId="00000270">
      <w:pPr>
        <w:numPr>
          <w:ilvl w:val="1"/>
          <w:numId w:val="16"/>
        </w:numPr>
        <w:spacing w:after="0" w:afterAutospacing="0" w:before="0" w:beforeAutospacing="0" w:lineRule="auto"/>
        <w:ind w:left="1440" w:hanging="360"/>
      </w:pPr>
      <w:r w:rsidDel="00000000" w:rsidR="00000000" w:rsidRPr="00000000">
        <w:rPr>
          <w:rtl w:val="0"/>
        </w:rPr>
        <w:t xml:space="preserve">D) NAS and SAN are the same technology.</w:t>
        <w:br w:type="textWrapping"/>
        <w:t xml:space="preserve"> </w:t>
      </w:r>
      <w:r w:rsidDel="00000000" w:rsidR="00000000" w:rsidRPr="00000000">
        <w:rPr>
          <w:b w:val="1"/>
          <w:rtl w:val="0"/>
        </w:rPr>
        <w:t xml:space="preserve">Answer: B) NAS is file-level storage, while SAN is block-level storage.</w:t>
      </w:r>
    </w:p>
    <w:p w:rsidR="00000000" w:rsidDel="00000000" w:rsidP="00000000" w:rsidRDefault="00000000" w:rsidRPr="00000000" w14:paraId="00000271">
      <w:pPr>
        <w:numPr>
          <w:ilvl w:val="0"/>
          <w:numId w:val="16"/>
        </w:numPr>
        <w:spacing w:after="0" w:afterAutospacing="0" w:before="0" w:beforeAutospacing="0" w:lineRule="auto"/>
        <w:ind w:left="720" w:hanging="360"/>
      </w:pPr>
      <w:r w:rsidDel="00000000" w:rsidR="00000000" w:rsidRPr="00000000">
        <w:rPr>
          <w:b w:val="1"/>
          <w:rtl w:val="0"/>
        </w:rPr>
        <w:t xml:space="preserve">Which of the following is NOT typically supported by most NAS systems?</w:t>
        <w:br w:type="textWrapping"/>
      </w:r>
    </w:p>
    <w:p w:rsidR="00000000" w:rsidDel="00000000" w:rsidP="00000000" w:rsidRDefault="00000000" w:rsidRPr="00000000" w14:paraId="00000272">
      <w:pPr>
        <w:numPr>
          <w:ilvl w:val="1"/>
          <w:numId w:val="16"/>
        </w:numPr>
        <w:spacing w:after="0" w:afterAutospacing="0" w:before="0" w:beforeAutospacing="0" w:lineRule="auto"/>
        <w:ind w:left="1440" w:hanging="360"/>
      </w:pPr>
      <w:r w:rsidDel="00000000" w:rsidR="00000000" w:rsidRPr="00000000">
        <w:rPr>
          <w:rtl w:val="0"/>
        </w:rPr>
        <w:t xml:space="preserve">A) iSCSI</w:t>
      </w:r>
    </w:p>
    <w:p w:rsidR="00000000" w:rsidDel="00000000" w:rsidP="00000000" w:rsidRDefault="00000000" w:rsidRPr="00000000" w14:paraId="00000273">
      <w:pPr>
        <w:numPr>
          <w:ilvl w:val="1"/>
          <w:numId w:val="16"/>
        </w:numPr>
        <w:spacing w:after="0" w:afterAutospacing="0" w:before="0" w:beforeAutospacing="0" w:lineRule="auto"/>
        <w:ind w:left="1440" w:hanging="360"/>
      </w:pPr>
      <w:r w:rsidDel="00000000" w:rsidR="00000000" w:rsidRPr="00000000">
        <w:rPr>
          <w:rtl w:val="0"/>
        </w:rPr>
        <w:t xml:space="preserve">B) NFS</w:t>
      </w:r>
    </w:p>
    <w:p w:rsidR="00000000" w:rsidDel="00000000" w:rsidP="00000000" w:rsidRDefault="00000000" w:rsidRPr="00000000" w14:paraId="00000274">
      <w:pPr>
        <w:numPr>
          <w:ilvl w:val="1"/>
          <w:numId w:val="16"/>
        </w:numPr>
        <w:spacing w:after="0" w:afterAutospacing="0" w:before="0" w:beforeAutospacing="0" w:lineRule="auto"/>
        <w:ind w:left="1440" w:hanging="360"/>
      </w:pPr>
      <w:r w:rsidDel="00000000" w:rsidR="00000000" w:rsidRPr="00000000">
        <w:rPr>
          <w:rtl w:val="0"/>
        </w:rPr>
        <w:t xml:space="preserve">C) Fiber Channel</w:t>
      </w:r>
    </w:p>
    <w:p w:rsidR="00000000" w:rsidDel="00000000" w:rsidP="00000000" w:rsidRDefault="00000000" w:rsidRPr="00000000" w14:paraId="00000275">
      <w:pPr>
        <w:numPr>
          <w:ilvl w:val="1"/>
          <w:numId w:val="16"/>
        </w:numPr>
        <w:spacing w:after="0" w:afterAutospacing="0" w:before="0" w:beforeAutospacing="0" w:lineRule="auto"/>
        <w:ind w:left="1440" w:hanging="360"/>
      </w:pPr>
      <w:r w:rsidDel="00000000" w:rsidR="00000000" w:rsidRPr="00000000">
        <w:rPr>
          <w:rtl w:val="0"/>
        </w:rPr>
        <w:t xml:space="preserve">D) SATA SSDs</w:t>
        <w:br w:type="textWrapping"/>
        <w:t xml:space="preserve"> </w:t>
      </w:r>
      <w:r w:rsidDel="00000000" w:rsidR="00000000" w:rsidRPr="00000000">
        <w:rPr>
          <w:b w:val="1"/>
          <w:rtl w:val="0"/>
        </w:rPr>
        <w:t xml:space="preserve">Answer: C) Fiber Channel</w:t>
      </w:r>
    </w:p>
    <w:p w:rsidR="00000000" w:rsidDel="00000000" w:rsidP="00000000" w:rsidRDefault="00000000" w:rsidRPr="00000000" w14:paraId="00000276">
      <w:pPr>
        <w:numPr>
          <w:ilvl w:val="0"/>
          <w:numId w:val="16"/>
        </w:numPr>
        <w:spacing w:after="0" w:afterAutospacing="0" w:before="0" w:beforeAutospacing="0" w:lineRule="auto"/>
        <w:ind w:left="720" w:hanging="360"/>
      </w:pPr>
      <w:r w:rsidDel="00000000" w:rsidR="00000000" w:rsidRPr="00000000">
        <w:rPr>
          <w:b w:val="1"/>
          <w:rtl w:val="0"/>
        </w:rPr>
        <w:t xml:space="preserve">What is the maximum storage capacity a single NAS device can typically support?</w:t>
        <w:br w:type="textWrapping"/>
      </w:r>
    </w:p>
    <w:p w:rsidR="00000000" w:rsidDel="00000000" w:rsidP="00000000" w:rsidRDefault="00000000" w:rsidRPr="00000000" w14:paraId="00000277">
      <w:pPr>
        <w:numPr>
          <w:ilvl w:val="1"/>
          <w:numId w:val="16"/>
        </w:numPr>
        <w:spacing w:after="0" w:afterAutospacing="0" w:before="0" w:beforeAutospacing="0" w:lineRule="auto"/>
        <w:ind w:left="1440" w:hanging="360"/>
      </w:pPr>
      <w:r w:rsidDel="00000000" w:rsidR="00000000" w:rsidRPr="00000000">
        <w:rPr>
          <w:rtl w:val="0"/>
        </w:rPr>
        <w:t xml:space="preserve">A) 1 TB</w:t>
      </w:r>
    </w:p>
    <w:p w:rsidR="00000000" w:rsidDel="00000000" w:rsidP="00000000" w:rsidRDefault="00000000" w:rsidRPr="00000000" w14:paraId="00000278">
      <w:pPr>
        <w:numPr>
          <w:ilvl w:val="1"/>
          <w:numId w:val="16"/>
        </w:numPr>
        <w:spacing w:after="0" w:afterAutospacing="0" w:before="0" w:beforeAutospacing="0" w:lineRule="auto"/>
        <w:ind w:left="1440" w:hanging="360"/>
      </w:pPr>
      <w:r w:rsidDel="00000000" w:rsidR="00000000" w:rsidRPr="00000000">
        <w:rPr>
          <w:rtl w:val="0"/>
        </w:rPr>
        <w:t xml:space="preserve">B) 4 TB</w:t>
      </w:r>
    </w:p>
    <w:p w:rsidR="00000000" w:rsidDel="00000000" w:rsidP="00000000" w:rsidRDefault="00000000" w:rsidRPr="00000000" w14:paraId="00000279">
      <w:pPr>
        <w:numPr>
          <w:ilvl w:val="1"/>
          <w:numId w:val="16"/>
        </w:numPr>
        <w:spacing w:after="0" w:afterAutospacing="0" w:before="0" w:beforeAutospacing="0" w:lineRule="auto"/>
        <w:ind w:left="1440" w:hanging="360"/>
      </w:pPr>
      <w:r w:rsidDel="00000000" w:rsidR="00000000" w:rsidRPr="00000000">
        <w:rPr>
          <w:rtl w:val="0"/>
        </w:rPr>
        <w:t xml:space="preserve">C) 16 TB or more</w:t>
      </w:r>
    </w:p>
    <w:p w:rsidR="00000000" w:rsidDel="00000000" w:rsidP="00000000" w:rsidRDefault="00000000" w:rsidRPr="00000000" w14:paraId="0000027A">
      <w:pPr>
        <w:numPr>
          <w:ilvl w:val="1"/>
          <w:numId w:val="16"/>
        </w:numPr>
        <w:spacing w:after="0" w:afterAutospacing="0" w:before="0" w:beforeAutospacing="0" w:lineRule="auto"/>
        <w:ind w:left="1440" w:hanging="360"/>
      </w:pPr>
      <w:r w:rsidDel="00000000" w:rsidR="00000000" w:rsidRPr="00000000">
        <w:rPr>
          <w:rtl w:val="0"/>
        </w:rPr>
        <w:t xml:space="preserve">D) 64 TB or more</w:t>
        <w:br w:type="textWrapping"/>
        <w:t xml:space="preserve"> </w:t>
      </w:r>
      <w:r w:rsidDel="00000000" w:rsidR="00000000" w:rsidRPr="00000000">
        <w:rPr>
          <w:b w:val="1"/>
          <w:rtl w:val="0"/>
        </w:rPr>
        <w:t xml:space="preserve">Answer: C) 16 TB or more</w:t>
      </w:r>
    </w:p>
    <w:p w:rsidR="00000000" w:rsidDel="00000000" w:rsidP="00000000" w:rsidRDefault="00000000" w:rsidRPr="00000000" w14:paraId="0000027B">
      <w:pPr>
        <w:numPr>
          <w:ilvl w:val="0"/>
          <w:numId w:val="16"/>
        </w:numPr>
        <w:spacing w:after="0" w:afterAutospacing="0" w:before="0" w:beforeAutospacing="0" w:lineRule="auto"/>
        <w:ind w:left="720" w:hanging="360"/>
      </w:pPr>
      <w:r w:rsidDel="00000000" w:rsidR="00000000" w:rsidRPr="00000000">
        <w:rPr>
          <w:b w:val="1"/>
          <w:rtl w:val="0"/>
        </w:rPr>
        <w:t xml:space="preserve">In the context of NAS, what does the term "file system" refer to?</w:t>
        <w:br w:type="textWrapping"/>
      </w:r>
    </w:p>
    <w:p w:rsidR="00000000" w:rsidDel="00000000" w:rsidP="00000000" w:rsidRDefault="00000000" w:rsidRPr="00000000" w14:paraId="0000027C">
      <w:pPr>
        <w:numPr>
          <w:ilvl w:val="1"/>
          <w:numId w:val="16"/>
        </w:numPr>
        <w:spacing w:after="0" w:afterAutospacing="0" w:before="0" w:beforeAutospacing="0" w:lineRule="auto"/>
        <w:ind w:left="1440" w:hanging="360"/>
      </w:pPr>
      <w:r w:rsidDel="00000000" w:rsidR="00000000" w:rsidRPr="00000000">
        <w:rPr>
          <w:rtl w:val="0"/>
        </w:rPr>
        <w:t xml:space="preserve">A) The protocol used for accessing files remotely</w:t>
      </w:r>
    </w:p>
    <w:p w:rsidR="00000000" w:rsidDel="00000000" w:rsidP="00000000" w:rsidRDefault="00000000" w:rsidRPr="00000000" w14:paraId="0000027D">
      <w:pPr>
        <w:numPr>
          <w:ilvl w:val="1"/>
          <w:numId w:val="16"/>
        </w:numPr>
        <w:spacing w:after="0" w:afterAutospacing="0" w:before="0" w:beforeAutospacing="0" w:lineRule="auto"/>
        <w:ind w:left="1440" w:hanging="360"/>
      </w:pPr>
      <w:r w:rsidDel="00000000" w:rsidR="00000000" w:rsidRPr="00000000">
        <w:rPr>
          <w:rtl w:val="0"/>
        </w:rPr>
        <w:t xml:space="preserve">B) The hardware components used to store data</w:t>
      </w:r>
    </w:p>
    <w:p w:rsidR="00000000" w:rsidDel="00000000" w:rsidP="00000000" w:rsidRDefault="00000000" w:rsidRPr="00000000" w14:paraId="0000027E">
      <w:pPr>
        <w:numPr>
          <w:ilvl w:val="1"/>
          <w:numId w:val="16"/>
        </w:numPr>
        <w:spacing w:after="0" w:afterAutospacing="0" w:before="0" w:beforeAutospacing="0" w:lineRule="auto"/>
        <w:ind w:left="1440" w:hanging="360"/>
      </w:pPr>
      <w:r w:rsidDel="00000000" w:rsidR="00000000" w:rsidRPr="00000000">
        <w:rPr>
          <w:rtl w:val="0"/>
        </w:rPr>
        <w:t xml:space="preserve">C) The method for organizing and storing data on the device</w:t>
      </w:r>
    </w:p>
    <w:p w:rsidR="00000000" w:rsidDel="00000000" w:rsidP="00000000" w:rsidRDefault="00000000" w:rsidRPr="00000000" w14:paraId="0000027F">
      <w:pPr>
        <w:numPr>
          <w:ilvl w:val="1"/>
          <w:numId w:val="16"/>
        </w:numPr>
        <w:spacing w:after="0" w:afterAutospacing="0" w:before="0" w:beforeAutospacing="0" w:lineRule="auto"/>
        <w:ind w:left="1440" w:hanging="360"/>
      </w:pPr>
      <w:r w:rsidDel="00000000" w:rsidR="00000000" w:rsidRPr="00000000">
        <w:rPr>
          <w:rtl w:val="0"/>
        </w:rPr>
        <w:t xml:space="preserve">D) The backup system used to protect data</w:t>
        <w:br w:type="textWrapping"/>
        <w:t xml:space="preserve"> </w:t>
      </w:r>
      <w:r w:rsidDel="00000000" w:rsidR="00000000" w:rsidRPr="00000000">
        <w:rPr>
          <w:b w:val="1"/>
          <w:rtl w:val="0"/>
        </w:rPr>
        <w:t xml:space="preserve">Answer: C) The method for organizing and storing data on the device</w:t>
      </w:r>
    </w:p>
    <w:p w:rsidR="00000000" w:rsidDel="00000000" w:rsidP="00000000" w:rsidRDefault="00000000" w:rsidRPr="00000000" w14:paraId="00000280">
      <w:pPr>
        <w:numPr>
          <w:ilvl w:val="0"/>
          <w:numId w:val="16"/>
        </w:numPr>
        <w:spacing w:after="0" w:afterAutospacing="0" w:before="0" w:beforeAutospacing="0" w:lineRule="auto"/>
        <w:ind w:left="720" w:hanging="360"/>
      </w:pPr>
      <w:r w:rsidDel="00000000" w:rsidR="00000000" w:rsidRPr="00000000">
        <w:rPr>
          <w:b w:val="1"/>
          <w:rtl w:val="0"/>
        </w:rPr>
        <w:t xml:space="preserve">Which RAID configuration provides the highest data redundancy, but also the highest storage overhead?</w:t>
        <w:br w:type="textWrapping"/>
      </w:r>
    </w:p>
    <w:p w:rsidR="00000000" w:rsidDel="00000000" w:rsidP="00000000" w:rsidRDefault="00000000" w:rsidRPr="00000000" w14:paraId="00000281">
      <w:pPr>
        <w:numPr>
          <w:ilvl w:val="1"/>
          <w:numId w:val="16"/>
        </w:numPr>
        <w:spacing w:after="0" w:afterAutospacing="0" w:before="0" w:beforeAutospacing="0" w:lineRule="auto"/>
        <w:ind w:left="1440" w:hanging="360"/>
      </w:pPr>
      <w:r w:rsidDel="00000000" w:rsidR="00000000" w:rsidRPr="00000000">
        <w:rPr>
          <w:rtl w:val="0"/>
        </w:rPr>
        <w:t xml:space="preserve">A) RAID 0</w:t>
      </w:r>
    </w:p>
    <w:p w:rsidR="00000000" w:rsidDel="00000000" w:rsidP="00000000" w:rsidRDefault="00000000" w:rsidRPr="00000000" w14:paraId="00000282">
      <w:pPr>
        <w:numPr>
          <w:ilvl w:val="1"/>
          <w:numId w:val="16"/>
        </w:numPr>
        <w:spacing w:after="0" w:afterAutospacing="0" w:before="0" w:beforeAutospacing="0" w:lineRule="auto"/>
        <w:ind w:left="1440" w:hanging="360"/>
      </w:pPr>
      <w:r w:rsidDel="00000000" w:rsidR="00000000" w:rsidRPr="00000000">
        <w:rPr>
          <w:rtl w:val="0"/>
        </w:rPr>
        <w:t xml:space="preserve">B) RAID 1</w:t>
      </w:r>
    </w:p>
    <w:p w:rsidR="00000000" w:rsidDel="00000000" w:rsidP="00000000" w:rsidRDefault="00000000" w:rsidRPr="00000000" w14:paraId="00000283">
      <w:pPr>
        <w:numPr>
          <w:ilvl w:val="1"/>
          <w:numId w:val="16"/>
        </w:numPr>
        <w:spacing w:after="0" w:afterAutospacing="0" w:before="0" w:beforeAutospacing="0" w:lineRule="auto"/>
        <w:ind w:left="1440" w:hanging="360"/>
      </w:pPr>
      <w:r w:rsidDel="00000000" w:rsidR="00000000" w:rsidRPr="00000000">
        <w:rPr>
          <w:rtl w:val="0"/>
        </w:rPr>
        <w:t xml:space="preserve">C) RAID 5</w:t>
      </w:r>
    </w:p>
    <w:p w:rsidR="00000000" w:rsidDel="00000000" w:rsidP="00000000" w:rsidRDefault="00000000" w:rsidRPr="00000000" w14:paraId="00000284">
      <w:pPr>
        <w:numPr>
          <w:ilvl w:val="1"/>
          <w:numId w:val="16"/>
        </w:numPr>
        <w:spacing w:after="0" w:afterAutospacing="0" w:before="0" w:beforeAutospacing="0" w:lineRule="auto"/>
        <w:ind w:left="1440" w:hanging="360"/>
      </w:pPr>
      <w:r w:rsidDel="00000000" w:rsidR="00000000" w:rsidRPr="00000000">
        <w:rPr>
          <w:rtl w:val="0"/>
        </w:rPr>
        <w:t xml:space="preserve">D) RAID 6</w:t>
        <w:br w:type="textWrapping"/>
        <w:t xml:space="preserve"> </w:t>
      </w:r>
      <w:r w:rsidDel="00000000" w:rsidR="00000000" w:rsidRPr="00000000">
        <w:rPr>
          <w:b w:val="1"/>
          <w:rtl w:val="0"/>
        </w:rPr>
        <w:t xml:space="preserve">Answer: D) RAID 6</w:t>
      </w:r>
    </w:p>
    <w:p w:rsidR="00000000" w:rsidDel="00000000" w:rsidP="00000000" w:rsidRDefault="00000000" w:rsidRPr="00000000" w14:paraId="00000285">
      <w:pPr>
        <w:numPr>
          <w:ilvl w:val="0"/>
          <w:numId w:val="16"/>
        </w:numPr>
        <w:spacing w:after="0" w:afterAutospacing="0" w:before="0" w:beforeAutospacing="0" w:lineRule="auto"/>
        <w:ind w:left="720" w:hanging="360"/>
      </w:pPr>
      <w:r w:rsidDel="00000000" w:rsidR="00000000" w:rsidRPr="00000000">
        <w:rPr>
          <w:b w:val="1"/>
          <w:rtl w:val="0"/>
        </w:rPr>
        <w:t xml:space="preserve">What is the purpose of "RAID 10" in NAS?</w:t>
        <w:br w:type="textWrapping"/>
      </w:r>
    </w:p>
    <w:p w:rsidR="00000000" w:rsidDel="00000000" w:rsidP="00000000" w:rsidRDefault="00000000" w:rsidRPr="00000000" w14:paraId="00000286">
      <w:pPr>
        <w:numPr>
          <w:ilvl w:val="1"/>
          <w:numId w:val="16"/>
        </w:numPr>
        <w:spacing w:after="0" w:afterAutospacing="0" w:before="0" w:beforeAutospacing="0" w:lineRule="auto"/>
        <w:ind w:left="1440" w:hanging="360"/>
      </w:pPr>
      <w:r w:rsidDel="00000000" w:rsidR="00000000" w:rsidRPr="00000000">
        <w:rPr>
          <w:rtl w:val="0"/>
        </w:rPr>
        <w:t xml:space="preserve">A) It combines RAID 1 and RAID 0 for both redundancy and performance.</w:t>
      </w:r>
    </w:p>
    <w:p w:rsidR="00000000" w:rsidDel="00000000" w:rsidP="00000000" w:rsidRDefault="00000000" w:rsidRPr="00000000" w14:paraId="00000287">
      <w:pPr>
        <w:numPr>
          <w:ilvl w:val="1"/>
          <w:numId w:val="16"/>
        </w:numPr>
        <w:spacing w:after="0" w:afterAutospacing="0" w:before="0" w:beforeAutospacing="0" w:lineRule="auto"/>
        <w:ind w:left="1440" w:hanging="360"/>
      </w:pPr>
      <w:r w:rsidDel="00000000" w:rsidR="00000000" w:rsidRPr="00000000">
        <w:rPr>
          <w:rtl w:val="0"/>
        </w:rPr>
        <w:t xml:space="preserve">B) It uses only one drive for data storage.</w:t>
      </w:r>
    </w:p>
    <w:p w:rsidR="00000000" w:rsidDel="00000000" w:rsidP="00000000" w:rsidRDefault="00000000" w:rsidRPr="00000000" w14:paraId="00000288">
      <w:pPr>
        <w:numPr>
          <w:ilvl w:val="1"/>
          <w:numId w:val="16"/>
        </w:numPr>
        <w:spacing w:after="0" w:afterAutospacing="0" w:before="0" w:beforeAutospacing="0" w:lineRule="auto"/>
        <w:ind w:left="1440" w:hanging="360"/>
      </w:pPr>
      <w:r w:rsidDel="00000000" w:rsidR="00000000" w:rsidRPr="00000000">
        <w:rPr>
          <w:rtl w:val="0"/>
        </w:rPr>
        <w:t xml:space="preserve">C) It provides minimal redundancy but high performance.</w:t>
      </w:r>
    </w:p>
    <w:p w:rsidR="00000000" w:rsidDel="00000000" w:rsidP="00000000" w:rsidRDefault="00000000" w:rsidRPr="00000000" w14:paraId="00000289">
      <w:pPr>
        <w:numPr>
          <w:ilvl w:val="1"/>
          <w:numId w:val="16"/>
        </w:numPr>
        <w:spacing w:after="0" w:afterAutospacing="0" w:before="0" w:beforeAutospacing="0" w:lineRule="auto"/>
        <w:ind w:left="1440" w:hanging="360"/>
      </w:pPr>
      <w:r w:rsidDel="00000000" w:rsidR="00000000" w:rsidRPr="00000000">
        <w:rPr>
          <w:rtl w:val="0"/>
        </w:rPr>
        <w:t xml:space="preserve">D) It encrypts data during transmission.</w:t>
        <w:br w:type="textWrapping"/>
        <w:t xml:space="preserve"> </w:t>
      </w:r>
      <w:r w:rsidDel="00000000" w:rsidR="00000000" w:rsidRPr="00000000">
        <w:rPr>
          <w:b w:val="1"/>
          <w:rtl w:val="0"/>
        </w:rPr>
        <w:t xml:space="preserve">Answer: A) It combines RAID 1 and RAID 0 for both redundancy and performance.</w:t>
      </w:r>
    </w:p>
    <w:p w:rsidR="00000000" w:rsidDel="00000000" w:rsidP="00000000" w:rsidRDefault="00000000" w:rsidRPr="00000000" w14:paraId="0000028A">
      <w:pPr>
        <w:numPr>
          <w:ilvl w:val="0"/>
          <w:numId w:val="16"/>
        </w:numPr>
        <w:spacing w:after="0" w:afterAutospacing="0" w:before="0" w:beforeAutospacing="0" w:lineRule="auto"/>
        <w:ind w:left="720" w:hanging="360"/>
      </w:pPr>
      <w:r w:rsidDel="00000000" w:rsidR="00000000" w:rsidRPr="00000000">
        <w:rPr>
          <w:b w:val="1"/>
          <w:rtl w:val="0"/>
        </w:rPr>
        <w:t xml:space="preserve">Which of the following protocols allows NAS devices to be accessed over the internet?</w:t>
        <w:br w:type="textWrapping"/>
      </w:r>
    </w:p>
    <w:p w:rsidR="00000000" w:rsidDel="00000000" w:rsidP="00000000" w:rsidRDefault="00000000" w:rsidRPr="00000000" w14:paraId="0000028B">
      <w:pPr>
        <w:numPr>
          <w:ilvl w:val="1"/>
          <w:numId w:val="16"/>
        </w:numPr>
        <w:spacing w:after="0" w:afterAutospacing="0" w:before="0" w:beforeAutospacing="0" w:lineRule="auto"/>
        <w:ind w:left="1440" w:hanging="360"/>
      </w:pPr>
      <w:r w:rsidDel="00000000" w:rsidR="00000000" w:rsidRPr="00000000">
        <w:rPr>
          <w:rtl w:val="0"/>
        </w:rPr>
        <w:t xml:space="preserve">A) FTP</w:t>
      </w:r>
    </w:p>
    <w:p w:rsidR="00000000" w:rsidDel="00000000" w:rsidP="00000000" w:rsidRDefault="00000000" w:rsidRPr="00000000" w14:paraId="0000028C">
      <w:pPr>
        <w:numPr>
          <w:ilvl w:val="1"/>
          <w:numId w:val="16"/>
        </w:numPr>
        <w:spacing w:after="0" w:afterAutospacing="0" w:before="0" w:beforeAutospacing="0" w:lineRule="auto"/>
        <w:ind w:left="1440" w:hanging="360"/>
      </w:pPr>
      <w:r w:rsidDel="00000000" w:rsidR="00000000" w:rsidRPr="00000000">
        <w:rPr>
          <w:rtl w:val="0"/>
        </w:rPr>
        <w:t xml:space="preserve">B) HTTP</w:t>
      </w:r>
    </w:p>
    <w:p w:rsidR="00000000" w:rsidDel="00000000" w:rsidP="00000000" w:rsidRDefault="00000000" w:rsidRPr="00000000" w14:paraId="0000028D">
      <w:pPr>
        <w:numPr>
          <w:ilvl w:val="1"/>
          <w:numId w:val="16"/>
        </w:numPr>
        <w:spacing w:after="0" w:afterAutospacing="0" w:before="0" w:beforeAutospacing="0" w:lineRule="auto"/>
        <w:ind w:left="1440" w:hanging="360"/>
      </w:pPr>
      <w:r w:rsidDel="00000000" w:rsidR="00000000" w:rsidRPr="00000000">
        <w:rPr>
          <w:rtl w:val="0"/>
        </w:rPr>
        <w:t xml:space="preserve">C) SMB</w:t>
      </w:r>
    </w:p>
    <w:p w:rsidR="00000000" w:rsidDel="00000000" w:rsidP="00000000" w:rsidRDefault="00000000" w:rsidRPr="00000000" w14:paraId="0000028E">
      <w:pPr>
        <w:numPr>
          <w:ilvl w:val="1"/>
          <w:numId w:val="16"/>
        </w:numPr>
        <w:spacing w:after="0" w:afterAutospacing="0" w:before="0" w:beforeAutospacing="0" w:lineRule="auto"/>
        <w:ind w:left="1440" w:hanging="360"/>
      </w:pPr>
      <w:r w:rsidDel="00000000" w:rsidR="00000000" w:rsidRPr="00000000">
        <w:rPr>
          <w:rtl w:val="0"/>
        </w:rPr>
        <w:t xml:space="preserve">D) VPN</w:t>
        <w:br w:type="textWrapping"/>
        <w:t xml:space="preserve"> </w:t>
      </w:r>
      <w:r w:rsidDel="00000000" w:rsidR="00000000" w:rsidRPr="00000000">
        <w:rPr>
          <w:b w:val="1"/>
          <w:rtl w:val="0"/>
        </w:rPr>
        <w:t xml:space="preserve">Answer: D) VPN</w:t>
      </w:r>
    </w:p>
    <w:p w:rsidR="00000000" w:rsidDel="00000000" w:rsidP="00000000" w:rsidRDefault="00000000" w:rsidRPr="00000000" w14:paraId="0000028F">
      <w:pPr>
        <w:numPr>
          <w:ilvl w:val="0"/>
          <w:numId w:val="16"/>
        </w:numPr>
        <w:spacing w:after="0" w:afterAutospacing="0" w:before="0" w:beforeAutospacing="0" w:lineRule="auto"/>
        <w:ind w:left="720" w:hanging="360"/>
      </w:pPr>
      <w:r w:rsidDel="00000000" w:rsidR="00000000" w:rsidRPr="00000000">
        <w:rPr>
          <w:b w:val="1"/>
          <w:rtl w:val="0"/>
        </w:rPr>
        <w:t xml:space="preserve">In a RAID 1 configuration, how is the data stored?</w:t>
        <w:br w:type="textWrapping"/>
      </w:r>
    </w:p>
    <w:p w:rsidR="00000000" w:rsidDel="00000000" w:rsidP="00000000" w:rsidRDefault="00000000" w:rsidRPr="00000000" w14:paraId="00000290">
      <w:pPr>
        <w:numPr>
          <w:ilvl w:val="1"/>
          <w:numId w:val="16"/>
        </w:numPr>
        <w:spacing w:after="0" w:afterAutospacing="0" w:before="0" w:beforeAutospacing="0" w:lineRule="auto"/>
        <w:ind w:left="1440" w:hanging="360"/>
      </w:pPr>
      <w:r w:rsidDel="00000000" w:rsidR="00000000" w:rsidRPr="00000000">
        <w:rPr>
          <w:rtl w:val="0"/>
        </w:rPr>
        <w:t xml:space="preserve">A) Data is split across two or more drives for increased performance.</w:t>
      </w:r>
    </w:p>
    <w:p w:rsidR="00000000" w:rsidDel="00000000" w:rsidP="00000000" w:rsidRDefault="00000000" w:rsidRPr="00000000" w14:paraId="00000291">
      <w:pPr>
        <w:numPr>
          <w:ilvl w:val="1"/>
          <w:numId w:val="16"/>
        </w:numPr>
        <w:spacing w:after="0" w:afterAutospacing="0" w:before="0" w:beforeAutospacing="0" w:lineRule="auto"/>
        <w:ind w:left="1440" w:hanging="360"/>
      </w:pPr>
      <w:r w:rsidDel="00000000" w:rsidR="00000000" w:rsidRPr="00000000">
        <w:rPr>
          <w:rtl w:val="0"/>
        </w:rPr>
        <w:t xml:space="preserve">B) Data is mirrored across two or more drives for redundancy.</w:t>
      </w:r>
    </w:p>
    <w:p w:rsidR="00000000" w:rsidDel="00000000" w:rsidP="00000000" w:rsidRDefault="00000000" w:rsidRPr="00000000" w14:paraId="00000292">
      <w:pPr>
        <w:numPr>
          <w:ilvl w:val="1"/>
          <w:numId w:val="16"/>
        </w:numPr>
        <w:spacing w:after="0" w:afterAutospacing="0" w:before="0" w:beforeAutospacing="0" w:lineRule="auto"/>
        <w:ind w:left="1440" w:hanging="360"/>
      </w:pPr>
      <w:r w:rsidDel="00000000" w:rsidR="00000000" w:rsidRPr="00000000">
        <w:rPr>
          <w:rtl w:val="0"/>
        </w:rPr>
        <w:t xml:space="preserve">C) Data is striped and parity is calculated across drives.</w:t>
      </w:r>
    </w:p>
    <w:p w:rsidR="00000000" w:rsidDel="00000000" w:rsidP="00000000" w:rsidRDefault="00000000" w:rsidRPr="00000000" w14:paraId="00000293">
      <w:pPr>
        <w:numPr>
          <w:ilvl w:val="1"/>
          <w:numId w:val="16"/>
        </w:numPr>
        <w:spacing w:after="0" w:afterAutospacing="0" w:before="0" w:beforeAutospacing="0" w:lineRule="auto"/>
        <w:ind w:left="1440" w:hanging="360"/>
      </w:pPr>
      <w:r w:rsidDel="00000000" w:rsidR="00000000" w:rsidRPr="00000000">
        <w:rPr>
          <w:rtl w:val="0"/>
        </w:rPr>
        <w:t xml:space="preserve">D) Data is compressed to save space.</w:t>
        <w:br w:type="textWrapping"/>
        <w:t xml:space="preserve"> </w:t>
      </w:r>
      <w:r w:rsidDel="00000000" w:rsidR="00000000" w:rsidRPr="00000000">
        <w:rPr>
          <w:b w:val="1"/>
          <w:rtl w:val="0"/>
        </w:rPr>
        <w:t xml:space="preserve">Answer: B) Data is mirrored across two or more drives for redundancy.</w:t>
      </w:r>
    </w:p>
    <w:p w:rsidR="00000000" w:rsidDel="00000000" w:rsidP="00000000" w:rsidRDefault="00000000" w:rsidRPr="00000000" w14:paraId="00000294">
      <w:pPr>
        <w:numPr>
          <w:ilvl w:val="0"/>
          <w:numId w:val="16"/>
        </w:numPr>
        <w:spacing w:after="0" w:afterAutospacing="0" w:before="0" w:beforeAutospacing="0" w:lineRule="auto"/>
        <w:ind w:left="720" w:hanging="360"/>
      </w:pPr>
      <w:r w:rsidDel="00000000" w:rsidR="00000000" w:rsidRPr="00000000">
        <w:rPr>
          <w:b w:val="1"/>
          <w:rtl w:val="0"/>
        </w:rPr>
        <w:t xml:space="preserve">What is the main advantage of using "iSCSI" with NAS?</w:t>
        <w:br w:type="textWrapping"/>
      </w:r>
    </w:p>
    <w:p w:rsidR="00000000" w:rsidDel="00000000" w:rsidP="00000000" w:rsidRDefault="00000000" w:rsidRPr="00000000" w14:paraId="00000295">
      <w:pPr>
        <w:numPr>
          <w:ilvl w:val="1"/>
          <w:numId w:val="16"/>
        </w:numPr>
        <w:spacing w:after="0" w:afterAutospacing="0" w:before="0" w:beforeAutospacing="0" w:lineRule="auto"/>
        <w:ind w:left="1440" w:hanging="360"/>
      </w:pPr>
      <w:r w:rsidDel="00000000" w:rsidR="00000000" w:rsidRPr="00000000">
        <w:rPr>
          <w:rtl w:val="0"/>
        </w:rPr>
        <w:t xml:space="preserve">A) It allows </w:t>
      </w:r>
      <w:r w:rsidDel="00000000" w:rsidR="00000000" w:rsidRPr="00000000">
        <w:rPr>
          <w:rtl w:val="0"/>
        </w:rPr>
        <w:t xml:space="preserve">NAS</w:t>
      </w:r>
      <w:r w:rsidDel="00000000" w:rsidR="00000000" w:rsidRPr="00000000">
        <w:rPr>
          <w:rtl w:val="0"/>
        </w:rPr>
        <w:t xml:space="preserve"> to be accessed as if it were a local hard drive on a computer.</w:t>
      </w:r>
    </w:p>
    <w:p w:rsidR="00000000" w:rsidDel="00000000" w:rsidP="00000000" w:rsidRDefault="00000000" w:rsidRPr="00000000" w14:paraId="00000296">
      <w:pPr>
        <w:numPr>
          <w:ilvl w:val="1"/>
          <w:numId w:val="16"/>
        </w:numPr>
        <w:spacing w:after="0" w:afterAutospacing="0" w:before="0" w:beforeAutospacing="0" w:lineRule="auto"/>
        <w:ind w:left="1440" w:hanging="360"/>
      </w:pPr>
      <w:r w:rsidDel="00000000" w:rsidR="00000000" w:rsidRPr="00000000">
        <w:rPr>
          <w:rtl w:val="0"/>
        </w:rPr>
        <w:t xml:space="preserve">B) It enables the use of cloud storage for NAS.</w:t>
      </w:r>
    </w:p>
    <w:p w:rsidR="00000000" w:rsidDel="00000000" w:rsidP="00000000" w:rsidRDefault="00000000" w:rsidRPr="00000000" w14:paraId="00000297">
      <w:pPr>
        <w:numPr>
          <w:ilvl w:val="1"/>
          <w:numId w:val="16"/>
        </w:numPr>
        <w:spacing w:after="0" w:afterAutospacing="0" w:before="0" w:beforeAutospacing="0" w:lineRule="auto"/>
        <w:ind w:left="1440" w:hanging="360"/>
      </w:pPr>
      <w:r w:rsidDel="00000000" w:rsidR="00000000" w:rsidRPr="00000000">
        <w:rPr>
          <w:rtl w:val="0"/>
        </w:rPr>
        <w:t xml:space="preserve">C) It enables compression of files for faster access.</w:t>
      </w:r>
    </w:p>
    <w:p w:rsidR="00000000" w:rsidDel="00000000" w:rsidP="00000000" w:rsidRDefault="00000000" w:rsidRPr="00000000" w14:paraId="00000298">
      <w:pPr>
        <w:numPr>
          <w:ilvl w:val="1"/>
          <w:numId w:val="16"/>
        </w:numPr>
        <w:spacing w:after="240" w:before="0" w:beforeAutospacing="0" w:lineRule="auto"/>
        <w:ind w:left="1440" w:hanging="360"/>
      </w:pPr>
      <w:r w:rsidDel="00000000" w:rsidR="00000000" w:rsidRPr="00000000">
        <w:rPr>
          <w:rtl w:val="0"/>
        </w:rPr>
        <w:t xml:space="preserve">D) It allows multiple networks to share the NAS.</w:t>
        <w:br w:type="textWrapping"/>
        <w:t xml:space="preserve"> </w:t>
      </w:r>
      <w:r w:rsidDel="00000000" w:rsidR="00000000" w:rsidRPr="00000000">
        <w:rPr>
          <w:b w:val="1"/>
          <w:rtl w:val="0"/>
        </w:rPr>
        <w:t xml:space="preserve">Answer: A) It allows NAS to be accessed as if it were a local hard drive on a computer.</w:t>
      </w:r>
    </w:p>
    <w:p w:rsidR="00000000" w:rsidDel="00000000" w:rsidP="00000000" w:rsidRDefault="00000000" w:rsidRPr="00000000" w14:paraId="000002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x8f38b5ibulz" w:id="88"/>
      <w:bookmarkEnd w:id="88"/>
      <w:r w:rsidDel="00000000" w:rsidR="00000000" w:rsidRPr="00000000">
        <w:rPr>
          <w:b w:val="1"/>
          <w:color w:val="000000"/>
          <w:sz w:val="26"/>
          <w:szCs w:val="26"/>
          <w:rtl w:val="0"/>
        </w:rPr>
        <w:t xml:space="preserve">Additional MCQs (26–50):</w:t>
      </w:r>
    </w:p>
    <w:p w:rsidR="00000000" w:rsidDel="00000000" w:rsidP="00000000" w:rsidRDefault="00000000" w:rsidRPr="00000000" w14:paraId="0000029B">
      <w:pPr>
        <w:numPr>
          <w:ilvl w:val="0"/>
          <w:numId w:val="11"/>
        </w:numPr>
        <w:spacing w:after="0" w:afterAutospacing="0" w:before="240" w:lineRule="auto"/>
        <w:ind w:left="720" w:hanging="360"/>
      </w:pPr>
      <w:r w:rsidDel="00000000" w:rsidR="00000000" w:rsidRPr="00000000">
        <w:rPr>
          <w:b w:val="1"/>
          <w:rtl w:val="0"/>
        </w:rPr>
        <w:t xml:space="preserve">Which of the following is a common file system used by NAS devices for Linux-based systems?</w:t>
        <w:br w:type="textWrapping"/>
      </w:r>
    </w:p>
    <w:p w:rsidR="00000000" w:rsidDel="00000000" w:rsidP="00000000" w:rsidRDefault="00000000" w:rsidRPr="00000000" w14:paraId="0000029C">
      <w:pPr>
        <w:numPr>
          <w:ilvl w:val="1"/>
          <w:numId w:val="11"/>
        </w:numPr>
        <w:spacing w:after="0" w:afterAutospacing="0" w:before="0" w:beforeAutospacing="0" w:lineRule="auto"/>
        <w:ind w:left="1440" w:hanging="360"/>
      </w:pPr>
      <w:r w:rsidDel="00000000" w:rsidR="00000000" w:rsidRPr="00000000">
        <w:rPr>
          <w:rtl w:val="0"/>
        </w:rPr>
        <w:t xml:space="preserve">A) ext3</w:t>
      </w:r>
    </w:p>
    <w:p w:rsidR="00000000" w:rsidDel="00000000" w:rsidP="00000000" w:rsidRDefault="00000000" w:rsidRPr="00000000" w14:paraId="0000029D">
      <w:pPr>
        <w:numPr>
          <w:ilvl w:val="1"/>
          <w:numId w:val="11"/>
        </w:numPr>
        <w:spacing w:after="0" w:afterAutospacing="0" w:before="0" w:beforeAutospacing="0" w:lineRule="auto"/>
        <w:ind w:left="1440" w:hanging="360"/>
      </w:pPr>
      <w:r w:rsidDel="00000000" w:rsidR="00000000" w:rsidRPr="00000000">
        <w:rPr>
          <w:rtl w:val="0"/>
        </w:rPr>
        <w:t xml:space="preserve">B) NTFS</w:t>
      </w:r>
    </w:p>
    <w:p w:rsidR="00000000" w:rsidDel="00000000" w:rsidP="00000000" w:rsidRDefault="00000000" w:rsidRPr="00000000" w14:paraId="0000029E">
      <w:pPr>
        <w:numPr>
          <w:ilvl w:val="1"/>
          <w:numId w:val="11"/>
        </w:numPr>
        <w:spacing w:after="0" w:afterAutospacing="0" w:before="0" w:beforeAutospacing="0" w:lineRule="auto"/>
        <w:ind w:left="1440" w:hanging="360"/>
      </w:pPr>
      <w:r w:rsidDel="00000000" w:rsidR="00000000" w:rsidRPr="00000000">
        <w:rPr>
          <w:rtl w:val="0"/>
        </w:rPr>
        <w:t xml:space="preserve">C) HFS+</w:t>
      </w:r>
    </w:p>
    <w:p w:rsidR="00000000" w:rsidDel="00000000" w:rsidP="00000000" w:rsidRDefault="00000000" w:rsidRPr="00000000" w14:paraId="0000029F">
      <w:pPr>
        <w:numPr>
          <w:ilvl w:val="1"/>
          <w:numId w:val="11"/>
        </w:numPr>
        <w:spacing w:after="0" w:afterAutospacing="0" w:before="0" w:beforeAutospacing="0" w:lineRule="auto"/>
        <w:ind w:left="1440" w:hanging="360"/>
      </w:pPr>
      <w:r w:rsidDel="00000000" w:rsidR="00000000" w:rsidRPr="00000000">
        <w:rPr>
          <w:rtl w:val="0"/>
        </w:rPr>
        <w:t xml:space="preserve">D) FAT32</w:t>
        <w:br w:type="textWrapping"/>
        <w:t xml:space="preserve"> </w:t>
      </w:r>
      <w:r w:rsidDel="00000000" w:rsidR="00000000" w:rsidRPr="00000000">
        <w:rPr>
          <w:b w:val="1"/>
          <w:rtl w:val="0"/>
        </w:rPr>
        <w:t xml:space="preserve">Answer: A) ext3</w:t>
      </w:r>
    </w:p>
    <w:p w:rsidR="00000000" w:rsidDel="00000000" w:rsidP="00000000" w:rsidRDefault="00000000" w:rsidRPr="00000000" w14:paraId="000002A0">
      <w:pPr>
        <w:numPr>
          <w:ilvl w:val="0"/>
          <w:numId w:val="11"/>
        </w:numPr>
        <w:spacing w:after="0" w:afterAutospacing="0" w:before="0" w:beforeAutospacing="0" w:lineRule="auto"/>
        <w:ind w:left="720" w:hanging="360"/>
      </w:pPr>
      <w:r w:rsidDel="00000000" w:rsidR="00000000" w:rsidRPr="00000000">
        <w:rPr>
          <w:b w:val="1"/>
          <w:rtl w:val="0"/>
        </w:rPr>
        <w:t xml:space="preserve">What is a benefit of using "cloud storage integration" in NAS?</w:t>
        <w:br w:type="textWrapping"/>
      </w:r>
    </w:p>
    <w:p w:rsidR="00000000" w:rsidDel="00000000" w:rsidP="00000000" w:rsidRDefault="00000000" w:rsidRPr="00000000" w14:paraId="000002A1">
      <w:pPr>
        <w:numPr>
          <w:ilvl w:val="1"/>
          <w:numId w:val="11"/>
        </w:numPr>
        <w:spacing w:after="0" w:afterAutospacing="0" w:before="0" w:beforeAutospacing="0" w:lineRule="auto"/>
        <w:ind w:left="1440" w:hanging="360"/>
      </w:pPr>
      <w:r w:rsidDel="00000000" w:rsidR="00000000" w:rsidRPr="00000000">
        <w:rPr>
          <w:rtl w:val="0"/>
        </w:rPr>
        <w:t xml:space="preserve">A) It improves read/write performance.</w:t>
      </w:r>
    </w:p>
    <w:p w:rsidR="00000000" w:rsidDel="00000000" w:rsidP="00000000" w:rsidRDefault="00000000" w:rsidRPr="00000000" w14:paraId="000002A2">
      <w:pPr>
        <w:numPr>
          <w:ilvl w:val="1"/>
          <w:numId w:val="11"/>
        </w:numPr>
        <w:spacing w:after="0" w:afterAutospacing="0" w:before="0" w:beforeAutospacing="0" w:lineRule="auto"/>
        <w:ind w:left="1440" w:hanging="360"/>
      </w:pPr>
      <w:r w:rsidDel="00000000" w:rsidR="00000000" w:rsidRPr="00000000">
        <w:rPr>
          <w:rtl w:val="0"/>
        </w:rPr>
        <w:t xml:space="preserve">B) It allows backup and remote access to data in case of NAS failure.</w:t>
      </w:r>
    </w:p>
    <w:p w:rsidR="00000000" w:rsidDel="00000000" w:rsidP="00000000" w:rsidRDefault="00000000" w:rsidRPr="00000000" w14:paraId="000002A3">
      <w:pPr>
        <w:numPr>
          <w:ilvl w:val="1"/>
          <w:numId w:val="11"/>
        </w:numPr>
        <w:spacing w:after="0" w:afterAutospacing="0" w:before="0" w:beforeAutospacing="0" w:lineRule="auto"/>
        <w:ind w:left="1440" w:hanging="360"/>
      </w:pPr>
      <w:r w:rsidDel="00000000" w:rsidR="00000000" w:rsidRPr="00000000">
        <w:rPr>
          <w:rtl w:val="0"/>
        </w:rPr>
        <w:t xml:space="preserve">C) It reduces the power consumption of the NAS.</w:t>
      </w:r>
    </w:p>
    <w:p w:rsidR="00000000" w:rsidDel="00000000" w:rsidP="00000000" w:rsidRDefault="00000000" w:rsidRPr="00000000" w14:paraId="000002A4">
      <w:pPr>
        <w:numPr>
          <w:ilvl w:val="1"/>
          <w:numId w:val="11"/>
        </w:numPr>
        <w:spacing w:after="0" w:afterAutospacing="0" w:before="0" w:beforeAutospacing="0" w:lineRule="auto"/>
        <w:ind w:left="1440" w:hanging="360"/>
      </w:pPr>
      <w:r w:rsidDel="00000000" w:rsidR="00000000" w:rsidRPr="00000000">
        <w:rPr>
          <w:rtl w:val="0"/>
        </w:rPr>
        <w:t xml:space="preserve">D) It adds local storage to the NAS device.</w:t>
        <w:br w:type="textWrapping"/>
        <w:t xml:space="preserve"> </w:t>
      </w:r>
      <w:r w:rsidDel="00000000" w:rsidR="00000000" w:rsidRPr="00000000">
        <w:rPr>
          <w:b w:val="1"/>
          <w:rtl w:val="0"/>
        </w:rPr>
        <w:t xml:space="preserve">Answer: B) It allows backup and remote access to data in case of NAS failure.</w:t>
      </w:r>
    </w:p>
    <w:p w:rsidR="00000000" w:rsidDel="00000000" w:rsidP="00000000" w:rsidRDefault="00000000" w:rsidRPr="00000000" w14:paraId="000002A5">
      <w:pPr>
        <w:numPr>
          <w:ilvl w:val="0"/>
          <w:numId w:val="11"/>
        </w:numPr>
        <w:spacing w:after="240" w:before="0" w:beforeAutospacing="0" w:lineRule="auto"/>
        <w:ind w:left="720" w:hanging="360"/>
      </w:pPr>
      <w:r w:rsidDel="00000000" w:rsidR="00000000" w:rsidRPr="00000000">
        <w:rPr>
          <w:rtl w:val="0"/>
        </w:rPr>
        <w:t xml:space="preserve">**What</w:t>
        <w:br w:type="textWrapping"/>
      </w:r>
    </w:p>
    <w:p w:rsidR="00000000" w:rsidDel="00000000" w:rsidP="00000000" w:rsidRDefault="00000000" w:rsidRPr="00000000" w14:paraId="000002A6">
      <w:pPr>
        <w:spacing w:after="240" w:before="240" w:lineRule="auto"/>
        <w:rPr>
          <w:b w:val="1"/>
        </w:rPr>
      </w:pPr>
      <w:r w:rsidDel="00000000" w:rsidR="00000000" w:rsidRPr="00000000">
        <w:rPr>
          <w:rtl w:val="0"/>
        </w:rPr>
        <w:t xml:space="preserve">kind of access does NAS provide?** - A) Block-level access - B) File-level access - C) Direct access to cloud storage - D) Direct access to the hard drive</w:t>
        <w:br w:type="textWrapping"/>
        <w:t xml:space="preserve"> </w:t>
      </w:r>
      <w:r w:rsidDel="00000000" w:rsidR="00000000" w:rsidRPr="00000000">
        <w:rPr>
          <w:b w:val="1"/>
          <w:rtl w:val="0"/>
        </w:rPr>
        <w:t xml:space="preserve">Answer: B) File-level access</w:t>
      </w:r>
    </w:p>
    <w:p w:rsidR="00000000" w:rsidDel="00000000" w:rsidP="00000000" w:rsidRDefault="00000000" w:rsidRPr="00000000" w14:paraId="000002A7">
      <w:pPr>
        <w:numPr>
          <w:ilvl w:val="0"/>
          <w:numId w:val="18"/>
        </w:numPr>
        <w:spacing w:after="0" w:afterAutospacing="0" w:before="240" w:lineRule="auto"/>
        <w:ind w:left="720" w:hanging="360"/>
      </w:pPr>
      <w:r w:rsidDel="00000000" w:rsidR="00000000" w:rsidRPr="00000000">
        <w:rPr>
          <w:b w:val="1"/>
          <w:rtl w:val="0"/>
        </w:rPr>
        <w:t xml:space="preserve">Which of the following is a feature of "RAID 5"?</w:t>
        <w:br w:type="textWrapping"/>
      </w:r>
    </w:p>
    <w:p w:rsidR="00000000" w:rsidDel="00000000" w:rsidP="00000000" w:rsidRDefault="00000000" w:rsidRPr="00000000" w14:paraId="000002A8">
      <w:pPr>
        <w:numPr>
          <w:ilvl w:val="1"/>
          <w:numId w:val="18"/>
        </w:numPr>
        <w:spacing w:after="0" w:afterAutospacing="0" w:before="0" w:beforeAutospacing="0" w:lineRule="auto"/>
        <w:ind w:left="1440" w:hanging="360"/>
      </w:pPr>
      <w:r w:rsidDel="00000000" w:rsidR="00000000" w:rsidRPr="00000000">
        <w:rPr>
          <w:rtl w:val="0"/>
        </w:rPr>
        <w:t xml:space="preserve">A) Stripes data across multiple disks with no redundancy.</w:t>
      </w:r>
    </w:p>
    <w:p w:rsidR="00000000" w:rsidDel="00000000" w:rsidP="00000000" w:rsidRDefault="00000000" w:rsidRPr="00000000" w14:paraId="000002A9">
      <w:pPr>
        <w:numPr>
          <w:ilvl w:val="1"/>
          <w:numId w:val="18"/>
        </w:numPr>
        <w:spacing w:after="0" w:afterAutospacing="0" w:before="0" w:beforeAutospacing="0" w:lineRule="auto"/>
        <w:ind w:left="1440" w:hanging="360"/>
      </w:pPr>
      <w:r w:rsidDel="00000000" w:rsidR="00000000" w:rsidRPr="00000000">
        <w:rPr>
          <w:rtl w:val="0"/>
        </w:rPr>
        <w:t xml:space="preserve">B) Uses parity for fault tolerance.</w:t>
      </w:r>
    </w:p>
    <w:p w:rsidR="00000000" w:rsidDel="00000000" w:rsidP="00000000" w:rsidRDefault="00000000" w:rsidRPr="00000000" w14:paraId="000002AA">
      <w:pPr>
        <w:numPr>
          <w:ilvl w:val="1"/>
          <w:numId w:val="18"/>
        </w:numPr>
        <w:spacing w:after="0" w:afterAutospacing="0" w:before="0" w:beforeAutospacing="0" w:lineRule="auto"/>
        <w:ind w:left="1440" w:hanging="360"/>
      </w:pPr>
      <w:r w:rsidDel="00000000" w:rsidR="00000000" w:rsidRPr="00000000">
        <w:rPr>
          <w:rtl w:val="0"/>
        </w:rPr>
        <w:t xml:space="preserve">C) Provides redundancy by duplicating data across all disks.</w:t>
      </w:r>
    </w:p>
    <w:p w:rsidR="00000000" w:rsidDel="00000000" w:rsidP="00000000" w:rsidRDefault="00000000" w:rsidRPr="00000000" w14:paraId="000002AB">
      <w:pPr>
        <w:numPr>
          <w:ilvl w:val="1"/>
          <w:numId w:val="18"/>
        </w:numPr>
        <w:spacing w:after="0" w:afterAutospacing="0" w:before="0" w:beforeAutospacing="0" w:lineRule="auto"/>
        <w:ind w:left="1440" w:hanging="360"/>
      </w:pPr>
      <w:r w:rsidDel="00000000" w:rsidR="00000000" w:rsidRPr="00000000">
        <w:rPr>
          <w:rtl w:val="0"/>
        </w:rPr>
        <w:t xml:space="preserve">D) Provides minimal redundancy but high speed.</w:t>
        <w:br w:type="textWrapping"/>
        <w:t xml:space="preserve"> </w:t>
      </w:r>
      <w:r w:rsidDel="00000000" w:rsidR="00000000" w:rsidRPr="00000000">
        <w:rPr>
          <w:b w:val="1"/>
          <w:rtl w:val="0"/>
        </w:rPr>
        <w:t xml:space="preserve">Answer: B) Uses parity for fault tolerance.</w:t>
      </w:r>
    </w:p>
    <w:p w:rsidR="00000000" w:rsidDel="00000000" w:rsidP="00000000" w:rsidRDefault="00000000" w:rsidRPr="00000000" w14:paraId="000002AC">
      <w:pPr>
        <w:numPr>
          <w:ilvl w:val="0"/>
          <w:numId w:val="18"/>
        </w:numPr>
        <w:spacing w:after="0" w:afterAutospacing="0" w:before="0" w:beforeAutospacing="0" w:lineRule="auto"/>
        <w:ind w:left="720" w:hanging="360"/>
      </w:pPr>
      <w:r w:rsidDel="00000000" w:rsidR="00000000" w:rsidRPr="00000000">
        <w:rPr>
          <w:b w:val="1"/>
          <w:rtl w:val="0"/>
        </w:rPr>
        <w:t xml:space="preserve">What does a NAS device use to manage network traffic?</w:t>
        <w:br w:type="textWrapping"/>
      </w:r>
    </w:p>
    <w:p w:rsidR="00000000" w:rsidDel="00000000" w:rsidP="00000000" w:rsidRDefault="00000000" w:rsidRPr="00000000" w14:paraId="000002AD">
      <w:pPr>
        <w:numPr>
          <w:ilvl w:val="1"/>
          <w:numId w:val="18"/>
        </w:numPr>
        <w:spacing w:after="0" w:afterAutospacing="0" w:before="0" w:beforeAutospacing="0" w:lineRule="auto"/>
        <w:ind w:left="1440" w:hanging="360"/>
      </w:pPr>
      <w:r w:rsidDel="00000000" w:rsidR="00000000" w:rsidRPr="00000000">
        <w:rPr>
          <w:rtl w:val="0"/>
        </w:rPr>
        <w:t xml:space="preserve">A) NAS Controller</w:t>
      </w:r>
    </w:p>
    <w:p w:rsidR="00000000" w:rsidDel="00000000" w:rsidP="00000000" w:rsidRDefault="00000000" w:rsidRPr="00000000" w14:paraId="000002AE">
      <w:pPr>
        <w:numPr>
          <w:ilvl w:val="1"/>
          <w:numId w:val="18"/>
        </w:numPr>
        <w:spacing w:after="0" w:afterAutospacing="0" w:before="0" w:beforeAutospacing="0" w:lineRule="auto"/>
        <w:ind w:left="1440" w:hanging="360"/>
      </w:pPr>
      <w:r w:rsidDel="00000000" w:rsidR="00000000" w:rsidRPr="00000000">
        <w:rPr>
          <w:rtl w:val="0"/>
        </w:rPr>
        <w:t xml:space="preserve">B) Network Interface Card (NIC)</w:t>
      </w:r>
    </w:p>
    <w:p w:rsidR="00000000" w:rsidDel="00000000" w:rsidP="00000000" w:rsidRDefault="00000000" w:rsidRPr="00000000" w14:paraId="000002AF">
      <w:pPr>
        <w:numPr>
          <w:ilvl w:val="1"/>
          <w:numId w:val="18"/>
        </w:numPr>
        <w:spacing w:after="0" w:afterAutospacing="0" w:before="0" w:beforeAutospacing="0" w:lineRule="auto"/>
        <w:ind w:left="1440" w:hanging="360"/>
      </w:pPr>
      <w:r w:rsidDel="00000000" w:rsidR="00000000" w:rsidRPr="00000000">
        <w:rPr>
          <w:rtl w:val="0"/>
        </w:rPr>
        <w:t xml:space="preserve">C) File System</w:t>
      </w:r>
    </w:p>
    <w:p w:rsidR="00000000" w:rsidDel="00000000" w:rsidP="00000000" w:rsidRDefault="00000000" w:rsidRPr="00000000" w14:paraId="000002B0">
      <w:pPr>
        <w:numPr>
          <w:ilvl w:val="1"/>
          <w:numId w:val="18"/>
        </w:numPr>
        <w:spacing w:after="0" w:afterAutospacing="0" w:before="0" w:beforeAutospacing="0" w:lineRule="auto"/>
        <w:ind w:left="1440" w:hanging="360"/>
      </w:pPr>
      <w:r w:rsidDel="00000000" w:rsidR="00000000" w:rsidRPr="00000000">
        <w:rPr>
          <w:rtl w:val="0"/>
        </w:rPr>
        <w:t xml:space="preserve">D) RAM</w:t>
        <w:br w:type="textWrapping"/>
        <w:t xml:space="preserve"> </w:t>
      </w:r>
      <w:r w:rsidDel="00000000" w:rsidR="00000000" w:rsidRPr="00000000">
        <w:rPr>
          <w:b w:val="1"/>
          <w:rtl w:val="0"/>
        </w:rPr>
        <w:t xml:space="preserve">Answer: B) Network Interface Card (NIC)</w:t>
      </w:r>
    </w:p>
    <w:p w:rsidR="00000000" w:rsidDel="00000000" w:rsidP="00000000" w:rsidRDefault="00000000" w:rsidRPr="00000000" w14:paraId="000002B1">
      <w:pPr>
        <w:numPr>
          <w:ilvl w:val="0"/>
          <w:numId w:val="18"/>
        </w:numPr>
        <w:spacing w:after="0" w:afterAutospacing="0" w:before="0" w:beforeAutospacing="0" w:lineRule="auto"/>
        <w:ind w:left="720" w:hanging="360"/>
      </w:pPr>
      <w:r w:rsidDel="00000000" w:rsidR="00000000" w:rsidRPr="00000000">
        <w:rPr>
          <w:b w:val="1"/>
          <w:rtl w:val="0"/>
        </w:rPr>
        <w:t xml:space="preserve">Which type of RAID is best for maximizing storage capacity without redundancy?</w:t>
        <w:br w:type="textWrapping"/>
      </w:r>
    </w:p>
    <w:p w:rsidR="00000000" w:rsidDel="00000000" w:rsidP="00000000" w:rsidRDefault="00000000" w:rsidRPr="00000000" w14:paraId="000002B2">
      <w:pPr>
        <w:numPr>
          <w:ilvl w:val="1"/>
          <w:numId w:val="18"/>
        </w:numPr>
        <w:spacing w:after="0" w:afterAutospacing="0" w:before="0" w:beforeAutospacing="0" w:lineRule="auto"/>
        <w:ind w:left="1440" w:hanging="360"/>
      </w:pPr>
      <w:r w:rsidDel="00000000" w:rsidR="00000000" w:rsidRPr="00000000">
        <w:rPr>
          <w:rtl w:val="0"/>
        </w:rPr>
        <w:t xml:space="preserve">A) RAID 0</w:t>
      </w:r>
    </w:p>
    <w:p w:rsidR="00000000" w:rsidDel="00000000" w:rsidP="00000000" w:rsidRDefault="00000000" w:rsidRPr="00000000" w14:paraId="000002B3">
      <w:pPr>
        <w:numPr>
          <w:ilvl w:val="1"/>
          <w:numId w:val="18"/>
        </w:numPr>
        <w:spacing w:after="0" w:afterAutospacing="0" w:before="0" w:beforeAutospacing="0" w:lineRule="auto"/>
        <w:ind w:left="1440" w:hanging="360"/>
      </w:pPr>
      <w:r w:rsidDel="00000000" w:rsidR="00000000" w:rsidRPr="00000000">
        <w:rPr>
          <w:rtl w:val="0"/>
        </w:rPr>
        <w:t xml:space="preserve">B) RAID 5</w:t>
      </w:r>
    </w:p>
    <w:p w:rsidR="00000000" w:rsidDel="00000000" w:rsidP="00000000" w:rsidRDefault="00000000" w:rsidRPr="00000000" w14:paraId="000002B4">
      <w:pPr>
        <w:numPr>
          <w:ilvl w:val="1"/>
          <w:numId w:val="18"/>
        </w:numPr>
        <w:spacing w:after="0" w:afterAutospacing="0" w:before="0" w:beforeAutospacing="0" w:lineRule="auto"/>
        <w:ind w:left="1440" w:hanging="360"/>
      </w:pPr>
      <w:r w:rsidDel="00000000" w:rsidR="00000000" w:rsidRPr="00000000">
        <w:rPr>
          <w:rtl w:val="0"/>
        </w:rPr>
        <w:t xml:space="preserve">C) RAID 1</w:t>
      </w:r>
    </w:p>
    <w:p w:rsidR="00000000" w:rsidDel="00000000" w:rsidP="00000000" w:rsidRDefault="00000000" w:rsidRPr="00000000" w14:paraId="000002B5">
      <w:pPr>
        <w:numPr>
          <w:ilvl w:val="1"/>
          <w:numId w:val="18"/>
        </w:numPr>
        <w:spacing w:after="0" w:afterAutospacing="0" w:before="0" w:beforeAutospacing="0" w:lineRule="auto"/>
        <w:ind w:left="1440" w:hanging="360"/>
      </w:pPr>
      <w:r w:rsidDel="00000000" w:rsidR="00000000" w:rsidRPr="00000000">
        <w:rPr>
          <w:rtl w:val="0"/>
        </w:rPr>
        <w:t xml:space="preserve">D) RAID 10</w:t>
        <w:br w:type="textWrapping"/>
        <w:t xml:space="preserve"> </w:t>
      </w:r>
      <w:r w:rsidDel="00000000" w:rsidR="00000000" w:rsidRPr="00000000">
        <w:rPr>
          <w:b w:val="1"/>
          <w:rtl w:val="0"/>
        </w:rPr>
        <w:t xml:space="preserve">Answer: A) RAID 0</w:t>
      </w:r>
    </w:p>
    <w:p w:rsidR="00000000" w:rsidDel="00000000" w:rsidP="00000000" w:rsidRDefault="00000000" w:rsidRPr="00000000" w14:paraId="000002B6">
      <w:pPr>
        <w:numPr>
          <w:ilvl w:val="0"/>
          <w:numId w:val="18"/>
        </w:numPr>
        <w:spacing w:after="0" w:afterAutospacing="0" w:before="0" w:beforeAutospacing="0" w:lineRule="auto"/>
        <w:ind w:left="720" w:hanging="360"/>
      </w:pPr>
      <w:r w:rsidDel="00000000" w:rsidR="00000000" w:rsidRPr="00000000">
        <w:rPr>
          <w:b w:val="1"/>
          <w:rtl w:val="0"/>
        </w:rPr>
        <w:t xml:space="preserve">Which of the following is a common use of NAS in a business environment?</w:t>
        <w:br w:type="textWrapping"/>
      </w:r>
    </w:p>
    <w:p w:rsidR="00000000" w:rsidDel="00000000" w:rsidP="00000000" w:rsidRDefault="00000000" w:rsidRPr="00000000" w14:paraId="000002B7">
      <w:pPr>
        <w:numPr>
          <w:ilvl w:val="1"/>
          <w:numId w:val="18"/>
        </w:numPr>
        <w:spacing w:after="0" w:afterAutospacing="0" w:before="0" w:beforeAutospacing="0" w:lineRule="auto"/>
        <w:ind w:left="1440" w:hanging="360"/>
      </w:pPr>
      <w:r w:rsidDel="00000000" w:rsidR="00000000" w:rsidRPr="00000000">
        <w:rPr>
          <w:rtl w:val="0"/>
        </w:rPr>
        <w:t xml:space="preserve">A) Database hosting</w:t>
      </w:r>
    </w:p>
    <w:p w:rsidR="00000000" w:rsidDel="00000000" w:rsidP="00000000" w:rsidRDefault="00000000" w:rsidRPr="00000000" w14:paraId="000002B8">
      <w:pPr>
        <w:numPr>
          <w:ilvl w:val="1"/>
          <w:numId w:val="18"/>
        </w:numPr>
        <w:spacing w:after="0" w:afterAutospacing="0" w:before="0" w:beforeAutospacing="0" w:lineRule="auto"/>
        <w:ind w:left="1440" w:hanging="360"/>
      </w:pPr>
      <w:r w:rsidDel="00000000" w:rsidR="00000000" w:rsidRPr="00000000">
        <w:rPr>
          <w:rtl w:val="0"/>
        </w:rPr>
        <w:t xml:space="preserve">B) High-performance gaming</w:t>
      </w:r>
    </w:p>
    <w:p w:rsidR="00000000" w:rsidDel="00000000" w:rsidP="00000000" w:rsidRDefault="00000000" w:rsidRPr="00000000" w14:paraId="000002B9">
      <w:pPr>
        <w:numPr>
          <w:ilvl w:val="1"/>
          <w:numId w:val="18"/>
        </w:numPr>
        <w:spacing w:after="0" w:afterAutospacing="0" w:before="0" w:beforeAutospacing="0" w:lineRule="auto"/>
        <w:ind w:left="1440" w:hanging="360"/>
      </w:pPr>
      <w:r w:rsidDel="00000000" w:rsidR="00000000" w:rsidRPr="00000000">
        <w:rPr>
          <w:rtl w:val="0"/>
        </w:rPr>
        <w:t xml:space="preserve">C) File storage and sharing</w:t>
      </w:r>
    </w:p>
    <w:p w:rsidR="00000000" w:rsidDel="00000000" w:rsidP="00000000" w:rsidRDefault="00000000" w:rsidRPr="00000000" w14:paraId="000002BA">
      <w:pPr>
        <w:numPr>
          <w:ilvl w:val="1"/>
          <w:numId w:val="18"/>
        </w:numPr>
        <w:spacing w:after="0" w:afterAutospacing="0" w:before="0" w:beforeAutospacing="0" w:lineRule="auto"/>
        <w:ind w:left="1440" w:hanging="360"/>
      </w:pPr>
      <w:r w:rsidDel="00000000" w:rsidR="00000000" w:rsidRPr="00000000">
        <w:rPr>
          <w:rtl w:val="0"/>
        </w:rPr>
        <w:t xml:space="preserve">D) Network security</w:t>
        <w:br w:type="textWrapping"/>
        <w:t xml:space="preserve"> </w:t>
      </w:r>
      <w:r w:rsidDel="00000000" w:rsidR="00000000" w:rsidRPr="00000000">
        <w:rPr>
          <w:b w:val="1"/>
          <w:rtl w:val="0"/>
        </w:rPr>
        <w:t xml:space="preserve">Answer: C) File storage and sharing</w:t>
      </w:r>
    </w:p>
    <w:p w:rsidR="00000000" w:rsidDel="00000000" w:rsidP="00000000" w:rsidRDefault="00000000" w:rsidRPr="00000000" w14:paraId="000002BB">
      <w:pPr>
        <w:numPr>
          <w:ilvl w:val="0"/>
          <w:numId w:val="18"/>
        </w:numPr>
        <w:spacing w:after="0" w:afterAutospacing="0" w:before="0" w:beforeAutospacing="0" w:lineRule="auto"/>
        <w:ind w:left="720" w:hanging="360"/>
      </w:pPr>
      <w:r w:rsidDel="00000000" w:rsidR="00000000" w:rsidRPr="00000000">
        <w:rPr>
          <w:b w:val="1"/>
          <w:rtl w:val="0"/>
        </w:rPr>
        <w:t xml:space="preserve">What is the advantage of using a NAS with dual LAN ports?</w:t>
        <w:br w:type="textWrapping"/>
      </w:r>
    </w:p>
    <w:p w:rsidR="00000000" w:rsidDel="00000000" w:rsidP="00000000" w:rsidRDefault="00000000" w:rsidRPr="00000000" w14:paraId="000002BC">
      <w:pPr>
        <w:numPr>
          <w:ilvl w:val="1"/>
          <w:numId w:val="18"/>
        </w:numPr>
        <w:spacing w:after="0" w:afterAutospacing="0" w:before="0" w:beforeAutospacing="0" w:lineRule="auto"/>
        <w:ind w:left="1440" w:hanging="360"/>
      </w:pPr>
      <w:r w:rsidDel="00000000" w:rsidR="00000000" w:rsidRPr="00000000">
        <w:rPr>
          <w:rtl w:val="0"/>
        </w:rPr>
        <w:t xml:space="preserve">A) It provides automatic backup to cloud storage.</w:t>
      </w:r>
    </w:p>
    <w:p w:rsidR="00000000" w:rsidDel="00000000" w:rsidP="00000000" w:rsidRDefault="00000000" w:rsidRPr="00000000" w14:paraId="000002BD">
      <w:pPr>
        <w:numPr>
          <w:ilvl w:val="1"/>
          <w:numId w:val="18"/>
        </w:numPr>
        <w:spacing w:after="0" w:afterAutospacing="0" w:before="0" w:beforeAutospacing="0" w:lineRule="auto"/>
        <w:ind w:left="1440" w:hanging="360"/>
      </w:pPr>
      <w:r w:rsidDel="00000000" w:rsidR="00000000" w:rsidRPr="00000000">
        <w:rPr>
          <w:rtl w:val="0"/>
        </w:rPr>
        <w:t xml:space="preserve">B) It allows load balancing and failover for better network reliability.</w:t>
      </w:r>
    </w:p>
    <w:p w:rsidR="00000000" w:rsidDel="00000000" w:rsidP="00000000" w:rsidRDefault="00000000" w:rsidRPr="00000000" w14:paraId="000002BE">
      <w:pPr>
        <w:numPr>
          <w:ilvl w:val="1"/>
          <w:numId w:val="18"/>
        </w:numPr>
        <w:spacing w:after="0" w:afterAutospacing="0" w:before="0" w:beforeAutospacing="0" w:lineRule="auto"/>
        <w:ind w:left="1440" w:hanging="360"/>
      </w:pPr>
      <w:r w:rsidDel="00000000" w:rsidR="00000000" w:rsidRPr="00000000">
        <w:rPr>
          <w:rtl w:val="0"/>
        </w:rPr>
        <w:t xml:space="preserve">C) It increases storage capacity.</w:t>
      </w:r>
    </w:p>
    <w:p w:rsidR="00000000" w:rsidDel="00000000" w:rsidP="00000000" w:rsidRDefault="00000000" w:rsidRPr="00000000" w14:paraId="000002BF">
      <w:pPr>
        <w:numPr>
          <w:ilvl w:val="1"/>
          <w:numId w:val="18"/>
        </w:numPr>
        <w:spacing w:after="0" w:afterAutospacing="0" w:before="0" w:beforeAutospacing="0" w:lineRule="auto"/>
        <w:ind w:left="1440" w:hanging="360"/>
      </w:pPr>
      <w:r w:rsidDel="00000000" w:rsidR="00000000" w:rsidRPr="00000000">
        <w:rPr>
          <w:rtl w:val="0"/>
        </w:rPr>
        <w:t xml:space="preserve">D) It reduces data transfer speeds.</w:t>
        <w:br w:type="textWrapping"/>
        <w:t xml:space="preserve"> </w:t>
      </w:r>
      <w:r w:rsidDel="00000000" w:rsidR="00000000" w:rsidRPr="00000000">
        <w:rPr>
          <w:b w:val="1"/>
          <w:rtl w:val="0"/>
        </w:rPr>
        <w:t xml:space="preserve">Answer: B) It allows load balancing and failover for better network reliability.</w:t>
      </w:r>
    </w:p>
    <w:p w:rsidR="00000000" w:rsidDel="00000000" w:rsidP="00000000" w:rsidRDefault="00000000" w:rsidRPr="00000000" w14:paraId="000002C0">
      <w:pPr>
        <w:numPr>
          <w:ilvl w:val="0"/>
          <w:numId w:val="18"/>
        </w:numPr>
        <w:spacing w:after="0" w:afterAutospacing="0" w:before="0" w:beforeAutospacing="0" w:lineRule="auto"/>
        <w:ind w:left="720" w:hanging="360"/>
      </w:pPr>
      <w:r w:rsidDel="00000000" w:rsidR="00000000" w:rsidRPr="00000000">
        <w:rPr>
          <w:b w:val="1"/>
          <w:rtl w:val="0"/>
        </w:rPr>
        <w:t xml:space="preserve">Which of the following features is typically offered by enterprise NAS devices?</w:t>
        <w:br w:type="textWrapping"/>
      </w:r>
    </w:p>
    <w:p w:rsidR="00000000" w:rsidDel="00000000" w:rsidP="00000000" w:rsidRDefault="00000000" w:rsidRPr="00000000" w14:paraId="000002C1">
      <w:pPr>
        <w:numPr>
          <w:ilvl w:val="1"/>
          <w:numId w:val="18"/>
        </w:numPr>
        <w:spacing w:after="0" w:afterAutospacing="0" w:before="0" w:beforeAutospacing="0" w:lineRule="auto"/>
        <w:ind w:left="1440" w:hanging="360"/>
      </w:pPr>
      <w:r w:rsidDel="00000000" w:rsidR="00000000" w:rsidRPr="00000000">
        <w:rPr>
          <w:rtl w:val="0"/>
        </w:rPr>
        <w:t xml:space="preserve">A) Basic file sharing</w:t>
      </w:r>
    </w:p>
    <w:p w:rsidR="00000000" w:rsidDel="00000000" w:rsidP="00000000" w:rsidRDefault="00000000" w:rsidRPr="00000000" w14:paraId="000002C2">
      <w:pPr>
        <w:numPr>
          <w:ilvl w:val="1"/>
          <w:numId w:val="18"/>
        </w:numPr>
        <w:spacing w:after="0" w:afterAutospacing="0" w:before="0" w:beforeAutospacing="0" w:lineRule="auto"/>
        <w:ind w:left="1440" w:hanging="360"/>
      </w:pPr>
      <w:r w:rsidDel="00000000" w:rsidR="00000000" w:rsidRPr="00000000">
        <w:rPr>
          <w:rtl w:val="0"/>
        </w:rPr>
        <w:t xml:space="preserve">B) Support for high-performance SSDs</w:t>
      </w:r>
    </w:p>
    <w:p w:rsidR="00000000" w:rsidDel="00000000" w:rsidP="00000000" w:rsidRDefault="00000000" w:rsidRPr="00000000" w14:paraId="000002C3">
      <w:pPr>
        <w:numPr>
          <w:ilvl w:val="1"/>
          <w:numId w:val="18"/>
        </w:numPr>
        <w:spacing w:after="0" w:afterAutospacing="0" w:before="0" w:beforeAutospacing="0" w:lineRule="auto"/>
        <w:ind w:left="1440" w:hanging="360"/>
      </w:pPr>
      <w:r w:rsidDel="00000000" w:rsidR="00000000" w:rsidRPr="00000000">
        <w:rPr>
          <w:rtl w:val="0"/>
        </w:rPr>
        <w:t xml:space="preserve">C) Limited scalability</w:t>
      </w:r>
    </w:p>
    <w:p w:rsidR="00000000" w:rsidDel="00000000" w:rsidP="00000000" w:rsidRDefault="00000000" w:rsidRPr="00000000" w14:paraId="000002C4">
      <w:pPr>
        <w:numPr>
          <w:ilvl w:val="1"/>
          <w:numId w:val="18"/>
        </w:numPr>
        <w:spacing w:after="0" w:afterAutospacing="0" w:before="0" w:beforeAutospacing="0" w:lineRule="auto"/>
        <w:ind w:left="1440" w:hanging="360"/>
      </w:pPr>
      <w:r w:rsidDel="00000000" w:rsidR="00000000" w:rsidRPr="00000000">
        <w:rPr>
          <w:rtl w:val="0"/>
        </w:rPr>
        <w:t xml:space="preserve">D) Single gigabit Ethernet ports</w:t>
        <w:br w:type="textWrapping"/>
        <w:t xml:space="preserve"> </w:t>
      </w:r>
      <w:r w:rsidDel="00000000" w:rsidR="00000000" w:rsidRPr="00000000">
        <w:rPr>
          <w:b w:val="1"/>
          <w:rtl w:val="0"/>
        </w:rPr>
        <w:t xml:space="preserve">Answer: B) Support for high-performance SSDs</w:t>
      </w:r>
    </w:p>
    <w:p w:rsidR="00000000" w:rsidDel="00000000" w:rsidP="00000000" w:rsidRDefault="00000000" w:rsidRPr="00000000" w14:paraId="000002C5">
      <w:pPr>
        <w:numPr>
          <w:ilvl w:val="0"/>
          <w:numId w:val="18"/>
        </w:numPr>
        <w:spacing w:after="0" w:afterAutospacing="0" w:before="0" w:beforeAutospacing="0" w:lineRule="auto"/>
        <w:ind w:left="720" w:hanging="360"/>
      </w:pPr>
      <w:r w:rsidDel="00000000" w:rsidR="00000000" w:rsidRPr="00000000">
        <w:rPr>
          <w:b w:val="1"/>
          <w:rtl w:val="0"/>
        </w:rPr>
        <w:t xml:space="preserve">Which protocol is used for accessing NAS over the internet in a secure manner?</w:t>
        <w:br w:type="textWrapping"/>
      </w:r>
    </w:p>
    <w:p w:rsidR="00000000" w:rsidDel="00000000" w:rsidP="00000000" w:rsidRDefault="00000000" w:rsidRPr="00000000" w14:paraId="000002C6">
      <w:pPr>
        <w:numPr>
          <w:ilvl w:val="1"/>
          <w:numId w:val="18"/>
        </w:numPr>
        <w:spacing w:after="0" w:afterAutospacing="0" w:before="0" w:beforeAutospacing="0" w:lineRule="auto"/>
        <w:ind w:left="1440" w:hanging="360"/>
      </w:pPr>
      <w:r w:rsidDel="00000000" w:rsidR="00000000" w:rsidRPr="00000000">
        <w:rPr>
          <w:rtl w:val="0"/>
        </w:rPr>
        <w:t xml:space="preserve">A) SMB</w:t>
      </w:r>
    </w:p>
    <w:p w:rsidR="00000000" w:rsidDel="00000000" w:rsidP="00000000" w:rsidRDefault="00000000" w:rsidRPr="00000000" w14:paraId="000002C7">
      <w:pPr>
        <w:numPr>
          <w:ilvl w:val="1"/>
          <w:numId w:val="18"/>
        </w:numPr>
        <w:spacing w:after="0" w:afterAutospacing="0" w:before="0" w:beforeAutospacing="0" w:lineRule="auto"/>
        <w:ind w:left="1440" w:hanging="360"/>
      </w:pPr>
      <w:r w:rsidDel="00000000" w:rsidR="00000000" w:rsidRPr="00000000">
        <w:rPr>
          <w:rtl w:val="0"/>
        </w:rPr>
        <w:t xml:space="preserve">B) FTP</w:t>
      </w:r>
    </w:p>
    <w:p w:rsidR="00000000" w:rsidDel="00000000" w:rsidP="00000000" w:rsidRDefault="00000000" w:rsidRPr="00000000" w14:paraId="000002C8">
      <w:pPr>
        <w:numPr>
          <w:ilvl w:val="1"/>
          <w:numId w:val="18"/>
        </w:numPr>
        <w:spacing w:after="0" w:afterAutospacing="0" w:before="0" w:beforeAutospacing="0" w:lineRule="auto"/>
        <w:ind w:left="1440" w:hanging="360"/>
      </w:pPr>
      <w:r w:rsidDel="00000000" w:rsidR="00000000" w:rsidRPr="00000000">
        <w:rPr>
          <w:rtl w:val="0"/>
        </w:rPr>
        <w:t xml:space="preserve">C) SFTP</w:t>
      </w:r>
    </w:p>
    <w:p w:rsidR="00000000" w:rsidDel="00000000" w:rsidP="00000000" w:rsidRDefault="00000000" w:rsidRPr="00000000" w14:paraId="000002C9">
      <w:pPr>
        <w:numPr>
          <w:ilvl w:val="1"/>
          <w:numId w:val="18"/>
        </w:numPr>
        <w:spacing w:after="0" w:afterAutospacing="0" w:before="0" w:beforeAutospacing="0" w:lineRule="auto"/>
        <w:ind w:left="1440" w:hanging="360"/>
      </w:pPr>
      <w:r w:rsidDel="00000000" w:rsidR="00000000" w:rsidRPr="00000000">
        <w:rPr>
          <w:rtl w:val="0"/>
        </w:rPr>
        <w:t xml:space="preserve">D) HTTP</w:t>
        <w:br w:type="textWrapping"/>
        <w:t xml:space="preserve"> </w:t>
      </w:r>
      <w:r w:rsidDel="00000000" w:rsidR="00000000" w:rsidRPr="00000000">
        <w:rPr>
          <w:b w:val="1"/>
          <w:rtl w:val="0"/>
        </w:rPr>
        <w:t xml:space="preserve">Answer: C) SFTP</w:t>
      </w:r>
    </w:p>
    <w:p w:rsidR="00000000" w:rsidDel="00000000" w:rsidP="00000000" w:rsidRDefault="00000000" w:rsidRPr="00000000" w14:paraId="000002CA">
      <w:pPr>
        <w:numPr>
          <w:ilvl w:val="0"/>
          <w:numId w:val="18"/>
        </w:numPr>
        <w:spacing w:after="0" w:afterAutospacing="0" w:before="0" w:beforeAutospacing="0" w:lineRule="auto"/>
        <w:ind w:left="720" w:hanging="360"/>
      </w:pPr>
      <w:r w:rsidDel="00000000" w:rsidR="00000000" w:rsidRPr="00000000">
        <w:rPr>
          <w:b w:val="1"/>
          <w:rtl w:val="0"/>
        </w:rPr>
        <w:t xml:space="preserve">What is the primary role of a "storage pool" in a NAS device?</w:t>
        <w:br w:type="textWrapping"/>
      </w:r>
    </w:p>
    <w:p w:rsidR="00000000" w:rsidDel="00000000" w:rsidP="00000000" w:rsidRDefault="00000000" w:rsidRPr="00000000" w14:paraId="000002CB">
      <w:pPr>
        <w:numPr>
          <w:ilvl w:val="1"/>
          <w:numId w:val="18"/>
        </w:numPr>
        <w:spacing w:after="0" w:afterAutospacing="0" w:before="0" w:beforeAutospacing="0" w:lineRule="auto"/>
        <w:ind w:left="1440" w:hanging="360"/>
      </w:pPr>
      <w:r w:rsidDel="00000000" w:rsidR="00000000" w:rsidRPr="00000000">
        <w:rPr>
          <w:rtl w:val="0"/>
        </w:rPr>
        <w:t xml:space="preserve">A) To encrypt data</w:t>
      </w:r>
    </w:p>
    <w:p w:rsidR="00000000" w:rsidDel="00000000" w:rsidP="00000000" w:rsidRDefault="00000000" w:rsidRPr="00000000" w14:paraId="000002CC">
      <w:pPr>
        <w:numPr>
          <w:ilvl w:val="1"/>
          <w:numId w:val="18"/>
        </w:numPr>
        <w:spacing w:after="0" w:afterAutospacing="0" w:before="0" w:beforeAutospacing="0" w:lineRule="auto"/>
        <w:ind w:left="1440" w:hanging="360"/>
      </w:pPr>
      <w:r w:rsidDel="00000000" w:rsidR="00000000" w:rsidRPr="00000000">
        <w:rPr>
          <w:rtl w:val="0"/>
        </w:rPr>
        <w:t xml:space="preserve">B) To combine multiple drives into a single storage unit</w:t>
      </w:r>
    </w:p>
    <w:p w:rsidR="00000000" w:rsidDel="00000000" w:rsidP="00000000" w:rsidRDefault="00000000" w:rsidRPr="00000000" w14:paraId="000002CD">
      <w:pPr>
        <w:numPr>
          <w:ilvl w:val="1"/>
          <w:numId w:val="18"/>
        </w:numPr>
        <w:spacing w:after="0" w:afterAutospacing="0" w:before="0" w:beforeAutospacing="0" w:lineRule="auto"/>
        <w:ind w:left="1440" w:hanging="360"/>
      </w:pPr>
      <w:r w:rsidDel="00000000" w:rsidR="00000000" w:rsidRPr="00000000">
        <w:rPr>
          <w:rtl w:val="0"/>
        </w:rPr>
        <w:t xml:space="preserve">C) To manage network traffic</w:t>
      </w:r>
    </w:p>
    <w:p w:rsidR="00000000" w:rsidDel="00000000" w:rsidP="00000000" w:rsidRDefault="00000000" w:rsidRPr="00000000" w14:paraId="000002CE">
      <w:pPr>
        <w:numPr>
          <w:ilvl w:val="1"/>
          <w:numId w:val="18"/>
        </w:numPr>
        <w:spacing w:after="0" w:afterAutospacing="0" w:before="0" w:beforeAutospacing="0" w:lineRule="auto"/>
        <w:ind w:left="1440" w:hanging="360"/>
      </w:pPr>
      <w:r w:rsidDel="00000000" w:rsidR="00000000" w:rsidRPr="00000000">
        <w:rPr>
          <w:rtl w:val="0"/>
        </w:rPr>
        <w:t xml:space="preserve">D) To back up data</w:t>
        <w:br w:type="textWrapping"/>
        <w:t xml:space="preserve"> </w:t>
      </w:r>
      <w:r w:rsidDel="00000000" w:rsidR="00000000" w:rsidRPr="00000000">
        <w:rPr>
          <w:b w:val="1"/>
          <w:rtl w:val="0"/>
        </w:rPr>
        <w:t xml:space="preserve">Answer: B) To combine multiple drives into a single storage unit</w:t>
      </w:r>
    </w:p>
    <w:p w:rsidR="00000000" w:rsidDel="00000000" w:rsidP="00000000" w:rsidRDefault="00000000" w:rsidRPr="00000000" w14:paraId="000002CF">
      <w:pPr>
        <w:numPr>
          <w:ilvl w:val="0"/>
          <w:numId w:val="18"/>
        </w:numPr>
        <w:spacing w:after="0" w:afterAutospacing="0" w:before="0" w:beforeAutospacing="0" w:lineRule="auto"/>
        <w:ind w:left="720" w:hanging="360"/>
      </w:pPr>
      <w:r w:rsidDel="00000000" w:rsidR="00000000" w:rsidRPr="00000000">
        <w:rPr>
          <w:b w:val="1"/>
          <w:rtl w:val="0"/>
        </w:rPr>
        <w:t xml:space="preserve">What is the purpose of "data mirroring" in NAS?</w:t>
        <w:br w:type="textWrapping"/>
      </w:r>
    </w:p>
    <w:p w:rsidR="00000000" w:rsidDel="00000000" w:rsidP="00000000" w:rsidRDefault="00000000" w:rsidRPr="00000000" w14:paraId="000002D0">
      <w:pPr>
        <w:numPr>
          <w:ilvl w:val="1"/>
          <w:numId w:val="18"/>
        </w:numPr>
        <w:spacing w:after="0" w:afterAutospacing="0" w:before="0" w:beforeAutospacing="0" w:lineRule="auto"/>
        <w:ind w:left="1440" w:hanging="360"/>
      </w:pPr>
      <w:r w:rsidDel="00000000" w:rsidR="00000000" w:rsidRPr="00000000">
        <w:rPr>
          <w:rtl w:val="0"/>
        </w:rPr>
        <w:t xml:space="preserve">A) To enhance storage capacity</w:t>
      </w:r>
    </w:p>
    <w:p w:rsidR="00000000" w:rsidDel="00000000" w:rsidP="00000000" w:rsidRDefault="00000000" w:rsidRPr="00000000" w14:paraId="000002D1">
      <w:pPr>
        <w:numPr>
          <w:ilvl w:val="1"/>
          <w:numId w:val="18"/>
        </w:numPr>
        <w:spacing w:after="0" w:afterAutospacing="0" w:before="0" w:beforeAutospacing="0" w:lineRule="auto"/>
        <w:ind w:left="1440" w:hanging="360"/>
      </w:pPr>
      <w:r w:rsidDel="00000000" w:rsidR="00000000" w:rsidRPr="00000000">
        <w:rPr>
          <w:rtl w:val="0"/>
        </w:rPr>
        <w:t xml:space="preserve">B) To create identical copies of data for redundancy</w:t>
      </w:r>
    </w:p>
    <w:p w:rsidR="00000000" w:rsidDel="00000000" w:rsidP="00000000" w:rsidRDefault="00000000" w:rsidRPr="00000000" w14:paraId="000002D2">
      <w:pPr>
        <w:numPr>
          <w:ilvl w:val="1"/>
          <w:numId w:val="18"/>
        </w:numPr>
        <w:spacing w:after="0" w:afterAutospacing="0" w:before="0" w:beforeAutospacing="0" w:lineRule="auto"/>
        <w:ind w:left="1440" w:hanging="360"/>
      </w:pPr>
      <w:r w:rsidDel="00000000" w:rsidR="00000000" w:rsidRPr="00000000">
        <w:rPr>
          <w:rtl w:val="0"/>
        </w:rPr>
        <w:t xml:space="preserve">C) To speed up file transfers</w:t>
      </w:r>
    </w:p>
    <w:p w:rsidR="00000000" w:rsidDel="00000000" w:rsidP="00000000" w:rsidRDefault="00000000" w:rsidRPr="00000000" w14:paraId="000002D3">
      <w:pPr>
        <w:numPr>
          <w:ilvl w:val="1"/>
          <w:numId w:val="18"/>
        </w:numPr>
        <w:spacing w:after="0" w:afterAutospacing="0" w:before="0" w:beforeAutospacing="0" w:lineRule="auto"/>
        <w:ind w:left="1440" w:hanging="360"/>
      </w:pPr>
      <w:r w:rsidDel="00000000" w:rsidR="00000000" w:rsidRPr="00000000">
        <w:rPr>
          <w:rtl w:val="0"/>
        </w:rPr>
        <w:t xml:space="preserve">D) To encrypt files</w:t>
        <w:br w:type="textWrapping"/>
        <w:t xml:space="preserve"> </w:t>
      </w:r>
      <w:r w:rsidDel="00000000" w:rsidR="00000000" w:rsidRPr="00000000">
        <w:rPr>
          <w:b w:val="1"/>
          <w:rtl w:val="0"/>
        </w:rPr>
        <w:t xml:space="preserve">Answer: B) To create identical copies of data for redundancy</w:t>
      </w:r>
    </w:p>
    <w:p w:rsidR="00000000" w:rsidDel="00000000" w:rsidP="00000000" w:rsidRDefault="00000000" w:rsidRPr="00000000" w14:paraId="000002D4">
      <w:pPr>
        <w:numPr>
          <w:ilvl w:val="0"/>
          <w:numId w:val="18"/>
        </w:numPr>
        <w:spacing w:after="0" w:afterAutospacing="0" w:before="0" w:beforeAutospacing="0" w:lineRule="auto"/>
        <w:ind w:left="720" w:hanging="360"/>
      </w:pPr>
      <w:r w:rsidDel="00000000" w:rsidR="00000000" w:rsidRPr="00000000">
        <w:rPr>
          <w:b w:val="1"/>
          <w:rtl w:val="0"/>
        </w:rPr>
        <w:t xml:space="preserve">Which of the following would be considered a high-end feature of a NAS device?</w:t>
        <w:br w:type="textWrapping"/>
      </w:r>
    </w:p>
    <w:p w:rsidR="00000000" w:rsidDel="00000000" w:rsidP="00000000" w:rsidRDefault="00000000" w:rsidRPr="00000000" w14:paraId="000002D5">
      <w:pPr>
        <w:numPr>
          <w:ilvl w:val="1"/>
          <w:numId w:val="18"/>
        </w:numPr>
        <w:spacing w:after="0" w:afterAutospacing="0" w:before="0" w:beforeAutospacing="0" w:lineRule="auto"/>
        <w:ind w:left="1440" w:hanging="360"/>
      </w:pPr>
      <w:r w:rsidDel="00000000" w:rsidR="00000000" w:rsidRPr="00000000">
        <w:rPr>
          <w:rtl w:val="0"/>
        </w:rPr>
        <w:t xml:space="preserve">A) USB 2.0 ports</w:t>
      </w:r>
    </w:p>
    <w:p w:rsidR="00000000" w:rsidDel="00000000" w:rsidP="00000000" w:rsidRDefault="00000000" w:rsidRPr="00000000" w14:paraId="000002D6">
      <w:pPr>
        <w:numPr>
          <w:ilvl w:val="1"/>
          <w:numId w:val="18"/>
        </w:numPr>
        <w:spacing w:after="0" w:afterAutospacing="0" w:before="0" w:beforeAutospacing="0" w:lineRule="auto"/>
        <w:ind w:left="1440" w:hanging="360"/>
      </w:pPr>
      <w:r w:rsidDel="00000000" w:rsidR="00000000" w:rsidRPr="00000000">
        <w:rPr>
          <w:rtl w:val="0"/>
        </w:rPr>
        <w:t xml:space="preserve">B) High-speed 10GbE network interface</w:t>
      </w:r>
    </w:p>
    <w:p w:rsidR="00000000" w:rsidDel="00000000" w:rsidP="00000000" w:rsidRDefault="00000000" w:rsidRPr="00000000" w14:paraId="000002D7">
      <w:pPr>
        <w:numPr>
          <w:ilvl w:val="1"/>
          <w:numId w:val="18"/>
        </w:numPr>
        <w:spacing w:after="0" w:afterAutospacing="0" w:before="0" w:beforeAutospacing="0" w:lineRule="auto"/>
        <w:ind w:left="1440" w:hanging="360"/>
      </w:pPr>
      <w:r w:rsidDel="00000000" w:rsidR="00000000" w:rsidRPr="00000000">
        <w:rPr>
          <w:rtl w:val="0"/>
        </w:rPr>
        <w:t xml:space="preserve">C) Single hard drive storage</w:t>
      </w:r>
    </w:p>
    <w:p w:rsidR="00000000" w:rsidDel="00000000" w:rsidP="00000000" w:rsidRDefault="00000000" w:rsidRPr="00000000" w14:paraId="000002D8">
      <w:pPr>
        <w:numPr>
          <w:ilvl w:val="1"/>
          <w:numId w:val="18"/>
        </w:numPr>
        <w:spacing w:after="0" w:afterAutospacing="0" w:before="0" w:beforeAutospacing="0" w:lineRule="auto"/>
        <w:ind w:left="1440" w:hanging="360"/>
      </w:pPr>
      <w:r w:rsidDel="00000000" w:rsidR="00000000" w:rsidRPr="00000000">
        <w:rPr>
          <w:rtl w:val="0"/>
        </w:rPr>
        <w:t xml:space="preserve">D) Basic file sharing</w:t>
        <w:br w:type="textWrapping"/>
        <w:t xml:space="preserve"> </w:t>
      </w:r>
      <w:r w:rsidDel="00000000" w:rsidR="00000000" w:rsidRPr="00000000">
        <w:rPr>
          <w:b w:val="1"/>
          <w:rtl w:val="0"/>
        </w:rPr>
        <w:t xml:space="preserve">Answer: B) High-speed 10GbE network interface</w:t>
      </w:r>
    </w:p>
    <w:p w:rsidR="00000000" w:rsidDel="00000000" w:rsidP="00000000" w:rsidRDefault="00000000" w:rsidRPr="00000000" w14:paraId="000002D9">
      <w:pPr>
        <w:numPr>
          <w:ilvl w:val="0"/>
          <w:numId w:val="18"/>
        </w:numPr>
        <w:spacing w:after="0" w:afterAutospacing="0" w:before="0" w:beforeAutospacing="0" w:lineRule="auto"/>
        <w:ind w:left="720" w:hanging="360"/>
      </w:pPr>
      <w:r w:rsidDel="00000000" w:rsidR="00000000" w:rsidRPr="00000000">
        <w:rPr>
          <w:b w:val="1"/>
          <w:rtl w:val="0"/>
        </w:rPr>
        <w:t xml:space="preserve">What is the key benefit of "RAID 6" over "RAID 5"?</w:t>
        <w:br w:type="textWrapping"/>
      </w:r>
    </w:p>
    <w:p w:rsidR="00000000" w:rsidDel="00000000" w:rsidP="00000000" w:rsidRDefault="00000000" w:rsidRPr="00000000" w14:paraId="000002DA">
      <w:pPr>
        <w:numPr>
          <w:ilvl w:val="1"/>
          <w:numId w:val="18"/>
        </w:numPr>
        <w:spacing w:after="0" w:afterAutospacing="0" w:before="0" w:beforeAutospacing="0" w:lineRule="auto"/>
        <w:ind w:left="1440" w:hanging="360"/>
      </w:pPr>
      <w:r w:rsidDel="00000000" w:rsidR="00000000" w:rsidRPr="00000000">
        <w:rPr>
          <w:rtl w:val="0"/>
        </w:rPr>
        <w:t xml:space="preserve">A) It offers better read speeds.</w:t>
      </w:r>
    </w:p>
    <w:p w:rsidR="00000000" w:rsidDel="00000000" w:rsidP="00000000" w:rsidRDefault="00000000" w:rsidRPr="00000000" w14:paraId="000002DB">
      <w:pPr>
        <w:numPr>
          <w:ilvl w:val="1"/>
          <w:numId w:val="18"/>
        </w:numPr>
        <w:spacing w:after="0" w:afterAutospacing="0" w:before="0" w:beforeAutospacing="0" w:lineRule="auto"/>
        <w:ind w:left="1440" w:hanging="360"/>
      </w:pPr>
      <w:r w:rsidDel="00000000" w:rsidR="00000000" w:rsidRPr="00000000">
        <w:rPr>
          <w:rtl w:val="0"/>
        </w:rPr>
        <w:t xml:space="preserve">B) It provides extra fault tolerance by using two sets of parity.</w:t>
      </w:r>
    </w:p>
    <w:p w:rsidR="00000000" w:rsidDel="00000000" w:rsidP="00000000" w:rsidRDefault="00000000" w:rsidRPr="00000000" w14:paraId="000002DC">
      <w:pPr>
        <w:numPr>
          <w:ilvl w:val="1"/>
          <w:numId w:val="18"/>
        </w:numPr>
        <w:spacing w:after="0" w:afterAutospacing="0" w:before="0" w:beforeAutospacing="0" w:lineRule="auto"/>
        <w:ind w:left="1440" w:hanging="360"/>
      </w:pPr>
      <w:r w:rsidDel="00000000" w:rsidR="00000000" w:rsidRPr="00000000">
        <w:rPr>
          <w:rtl w:val="0"/>
        </w:rPr>
        <w:t xml:space="preserve">C) It is more cost-effective.</w:t>
      </w:r>
    </w:p>
    <w:p w:rsidR="00000000" w:rsidDel="00000000" w:rsidP="00000000" w:rsidRDefault="00000000" w:rsidRPr="00000000" w14:paraId="000002DD">
      <w:pPr>
        <w:numPr>
          <w:ilvl w:val="1"/>
          <w:numId w:val="18"/>
        </w:numPr>
        <w:spacing w:after="0" w:afterAutospacing="0" w:before="0" w:beforeAutospacing="0" w:lineRule="auto"/>
        <w:ind w:left="1440" w:hanging="360"/>
      </w:pPr>
      <w:r w:rsidDel="00000000" w:rsidR="00000000" w:rsidRPr="00000000">
        <w:rPr>
          <w:rtl w:val="0"/>
        </w:rPr>
        <w:t xml:space="preserve">D) It increases write speeds.</w:t>
        <w:br w:type="textWrapping"/>
        <w:t xml:space="preserve"> </w:t>
      </w:r>
      <w:r w:rsidDel="00000000" w:rsidR="00000000" w:rsidRPr="00000000">
        <w:rPr>
          <w:b w:val="1"/>
          <w:rtl w:val="0"/>
        </w:rPr>
        <w:t xml:space="preserve">Answer: B) It provides extra fault tolerance by using two sets of parity.</w:t>
      </w:r>
    </w:p>
    <w:p w:rsidR="00000000" w:rsidDel="00000000" w:rsidP="00000000" w:rsidRDefault="00000000" w:rsidRPr="00000000" w14:paraId="000002DE">
      <w:pPr>
        <w:numPr>
          <w:ilvl w:val="0"/>
          <w:numId w:val="18"/>
        </w:numPr>
        <w:spacing w:after="0" w:afterAutospacing="0" w:before="0" w:beforeAutospacing="0" w:lineRule="auto"/>
        <w:ind w:left="720" w:hanging="360"/>
      </w:pPr>
      <w:r w:rsidDel="00000000" w:rsidR="00000000" w:rsidRPr="00000000">
        <w:rPr>
          <w:b w:val="1"/>
          <w:rtl w:val="0"/>
        </w:rPr>
        <w:t xml:space="preserve">What is the purpose of "RAID 0" in NAS?</w:t>
        <w:br w:type="textWrapping"/>
      </w:r>
    </w:p>
    <w:p w:rsidR="00000000" w:rsidDel="00000000" w:rsidP="00000000" w:rsidRDefault="00000000" w:rsidRPr="00000000" w14:paraId="000002DF">
      <w:pPr>
        <w:numPr>
          <w:ilvl w:val="1"/>
          <w:numId w:val="18"/>
        </w:numPr>
        <w:spacing w:after="0" w:afterAutospacing="0" w:before="0" w:beforeAutospacing="0" w:lineRule="auto"/>
        <w:ind w:left="1440" w:hanging="360"/>
      </w:pPr>
      <w:r w:rsidDel="00000000" w:rsidR="00000000" w:rsidRPr="00000000">
        <w:rPr>
          <w:rtl w:val="0"/>
        </w:rPr>
        <w:t xml:space="preserve">A) Provides high redundancy</w:t>
      </w:r>
    </w:p>
    <w:p w:rsidR="00000000" w:rsidDel="00000000" w:rsidP="00000000" w:rsidRDefault="00000000" w:rsidRPr="00000000" w14:paraId="000002E0">
      <w:pPr>
        <w:numPr>
          <w:ilvl w:val="1"/>
          <w:numId w:val="18"/>
        </w:numPr>
        <w:spacing w:after="0" w:afterAutospacing="0" w:before="0" w:beforeAutospacing="0" w:lineRule="auto"/>
        <w:ind w:left="1440" w:hanging="360"/>
      </w:pPr>
      <w:r w:rsidDel="00000000" w:rsidR="00000000" w:rsidRPr="00000000">
        <w:rPr>
          <w:rtl w:val="0"/>
        </w:rPr>
        <w:t xml:space="preserve">B) Maximizes storage capacity with no redundancy</w:t>
      </w:r>
    </w:p>
    <w:p w:rsidR="00000000" w:rsidDel="00000000" w:rsidP="00000000" w:rsidRDefault="00000000" w:rsidRPr="00000000" w14:paraId="000002E1">
      <w:pPr>
        <w:numPr>
          <w:ilvl w:val="1"/>
          <w:numId w:val="18"/>
        </w:numPr>
        <w:spacing w:after="0" w:afterAutospacing="0" w:before="0" w:beforeAutospacing="0" w:lineRule="auto"/>
        <w:ind w:left="1440" w:hanging="360"/>
      </w:pPr>
      <w:r w:rsidDel="00000000" w:rsidR="00000000" w:rsidRPr="00000000">
        <w:rPr>
          <w:rtl w:val="0"/>
        </w:rPr>
        <w:t xml:space="preserve">C) Provides enhanced data protection</w:t>
      </w:r>
    </w:p>
    <w:p w:rsidR="00000000" w:rsidDel="00000000" w:rsidP="00000000" w:rsidRDefault="00000000" w:rsidRPr="00000000" w14:paraId="000002E2">
      <w:pPr>
        <w:numPr>
          <w:ilvl w:val="1"/>
          <w:numId w:val="18"/>
        </w:numPr>
        <w:spacing w:after="0" w:afterAutospacing="0" w:before="0" w:beforeAutospacing="0" w:lineRule="auto"/>
        <w:ind w:left="1440" w:hanging="360"/>
      </w:pPr>
      <w:r w:rsidDel="00000000" w:rsidR="00000000" w:rsidRPr="00000000">
        <w:rPr>
          <w:rtl w:val="0"/>
        </w:rPr>
        <w:t xml:space="preserve">D) Increases network bandwidth</w:t>
        <w:br w:type="textWrapping"/>
        <w:t xml:space="preserve"> </w:t>
      </w:r>
      <w:r w:rsidDel="00000000" w:rsidR="00000000" w:rsidRPr="00000000">
        <w:rPr>
          <w:b w:val="1"/>
          <w:rtl w:val="0"/>
        </w:rPr>
        <w:t xml:space="preserve">Answer: B) Maximizes storage capacity with no redundancy</w:t>
      </w:r>
    </w:p>
    <w:p w:rsidR="00000000" w:rsidDel="00000000" w:rsidP="00000000" w:rsidRDefault="00000000" w:rsidRPr="00000000" w14:paraId="000002E3">
      <w:pPr>
        <w:numPr>
          <w:ilvl w:val="0"/>
          <w:numId w:val="18"/>
        </w:numPr>
        <w:spacing w:after="0" w:afterAutospacing="0" w:before="0" w:beforeAutospacing="0" w:lineRule="auto"/>
        <w:ind w:left="720" w:hanging="360"/>
      </w:pPr>
      <w:r w:rsidDel="00000000" w:rsidR="00000000" w:rsidRPr="00000000">
        <w:rPr>
          <w:b w:val="1"/>
          <w:rtl w:val="0"/>
        </w:rPr>
        <w:t xml:space="preserve">What does "JBOD" mean in the context of NAS storage?</w:t>
        <w:br w:type="textWrapping"/>
      </w:r>
    </w:p>
    <w:p w:rsidR="00000000" w:rsidDel="00000000" w:rsidP="00000000" w:rsidRDefault="00000000" w:rsidRPr="00000000" w14:paraId="000002E4">
      <w:pPr>
        <w:numPr>
          <w:ilvl w:val="1"/>
          <w:numId w:val="18"/>
        </w:numPr>
        <w:spacing w:after="0" w:afterAutospacing="0" w:before="0" w:beforeAutospacing="0" w:lineRule="auto"/>
        <w:ind w:left="1440" w:hanging="360"/>
      </w:pPr>
      <w:r w:rsidDel="00000000" w:rsidR="00000000" w:rsidRPr="00000000">
        <w:rPr>
          <w:rtl w:val="0"/>
        </w:rPr>
        <w:t xml:space="preserve">A) Just a Block of Data</w:t>
      </w:r>
    </w:p>
    <w:p w:rsidR="00000000" w:rsidDel="00000000" w:rsidP="00000000" w:rsidRDefault="00000000" w:rsidRPr="00000000" w14:paraId="000002E5">
      <w:pPr>
        <w:numPr>
          <w:ilvl w:val="1"/>
          <w:numId w:val="18"/>
        </w:numPr>
        <w:spacing w:after="0" w:afterAutospacing="0" w:before="0" w:beforeAutospacing="0" w:lineRule="auto"/>
        <w:ind w:left="1440" w:hanging="360"/>
      </w:pPr>
      <w:r w:rsidDel="00000000" w:rsidR="00000000" w:rsidRPr="00000000">
        <w:rPr>
          <w:rtl w:val="0"/>
        </w:rPr>
        <w:t xml:space="preserve">B) Just a Bunch of Disks</w:t>
      </w:r>
    </w:p>
    <w:p w:rsidR="00000000" w:rsidDel="00000000" w:rsidP="00000000" w:rsidRDefault="00000000" w:rsidRPr="00000000" w14:paraId="000002E6">
      <w:pPr>
        <w:numPr>
          <w:ilvl w:val="1"/>
          <w:numId w:val="18"/>
        </w:numPr>
        <w:spacing w:after="0" w:afterAutospacing="0" w:before="0" w:beforeAutospacing="0" w:lineRule="auto"/>
        <w:ind w:left="1440" w:hanging="360"/>
      </w:pPr>
      <w:r w:rsidDel="00000000" w:rsidR="00000000" w:rsidRPr="00000000">
        <w:rPr>
          <w:rtl w:val="0"/>
        </w:rPr>
        <w:t xml:space="preserve">C) Joint Backup Of Data</w:t>
      </w:r>
    </w:p>
    <w:p w:rsidR="00000000" w:rsidDel="00000000" w:rsidP="00000000" w:rsidRDefault="00000000" w:rsidRPr="00000000" w14:paraId="000002E7">
      <w:pPr>
        <w:numPr>
          <w:ilvl w:val="1"/>
          <w:numId w:val="18"/>
        </w:numPr>
        <w:spacing w:after="0" w:afterAutospacing="0" w:before="0" w:beforeAutospacing="0" w:lineRule="auto"/>
        <w:ind w:left="1440" w:hanging="360"/>
      </w:pPr>
      <w:r w:rsidDel="00000000" w:rsidR="00000000" w:rsidRPr="00000000">
        <w:rPr>
          <w:rtl w:val="0"/>
        </w:rPr>
        <w:t xml:space="preserve">D) Job-Based Online Disk</w:t>
        <w:br w:type="textWrapping"/>
        <w:t xml:space="preserve"> </w:t>
      </w:r>
      <w:r w:rsidDel="00000000" w:rsidR="00000000" w:rsidRPr="00000000">
        <w:rPr>
          <w:b w:val="1"/>
          <w:rtl w:val="0"/>
        </w:rPr>
        <w:t xml:space="preserve">Answer: B) Just a Bunch of Disks</w:t>
      </w:r>
    </w:p>
    <w:p w:rsidR="00000000" w:rsidDel="00000000" w:rsidP="00000000" w:rsidRDefault="00000000" w:rsidRPr="00000000" w14:paraId="000002E8">
      <w:pPr>
        <w:numPr>
          <w:ilvl w:val="0"/>
          <w:numId w:val="18"/>
        </w:numPr>
        <w:spacing w:after="0" w:afterAutospacing="0" w:before="0" w:beforeAutospacing="0" w:lineRule="auto"/>
        <w:ind w:left="720" w:hanging="360"/>
      </w:pPr>
      <w:r w:rsidDel="00000000" w:rsidR="00000000" w:rsidRPr="00000000">
        <w:rPr>
          <w:b w:val="1"/>
          <w:rtl w:val="0"/>
        </w:rPr>
        <w:t xml:space="preserve">What is the role of "Cache" in a NAS device?</w:t>
        <w:br w:type="textWrapping"/>
      </w:r>
    </w:p>
    <w:p w:rsidR="00000000" w:rsidDel="00000000" w:rsidP="00000000" w:rsidRDefault="00000000" w:rsidRPr="00000000" w14:paraId="000002E9">
      <w:pPr>
        <w:numPr>
          <w:ilvl w:val="1"/>
          <w:numId w:val="18"/>
        </w:numPr>
        <w:spacing w:after="0" w:afterAutospacing="0" w:before="0" w:beforeAutospacing="0" w:lineRule="auto"/>
        <w:ind w:left="1440" w:hanging="360"/>
      </w:pPr>
      <w:r w:rsidDel="00000000" w:rsidR="00000000" w:rsidRPr="00000000">
        <w:rPr>
          <w:rtl w:val="0"/>
        </w:rPr>
        <w:t xml:space="preserve">A) To store temporary data for faster access</w:t>
      </w:r>
    </w:p>
    <w:p w:rsidR="00000000" w:rsidDel="00000000" w:rsidP="00000000" w:rsidRDefault="00000000" w:rsidRPr="00000000" w14:paraId="000002EA">
      <w:pPr>
        <w:numPr>
          <w:ilvl w:val="1"/>
          <w:numId w:val="18"/>
        </w:numPr>
        <w:spacing w:after="0" w:afterAutospacing="0" w:before="0" w:beforeAutospacing="0" w:lineRule="auto"/>
        <w:ind w:left="1440" w:hanging="360"/>
      </w:pPr>
      <w:r w:rsidDel="00000000" w:rsidR="00000000" w:rsidRPr="00000000">
        <w:rPr>
          <w:rtl w:val="0"/>
        </w:rPr>
        <w:t xml:space="preserve">B) To store long-term backup data</w:t>
      </w:r>
    </w:p>
    <w:p w:rsidR="00000000" w:rsidDel="00000000" w:rsidP="00000000" w:rsidRDefault="00000000" w:rsidRPr="00000000" w14:paraId="000002EB">
      <w:pPr>
        <w:numPr>
          <w:ilvl w:val="1"/>
          <w:numId w:val="18"/>
        </w:numPr>
        <w:spacing w:after="0" w:afterAutospacing="0" w:before="0" w:beforeAutospacing="0" w:lineRule="auto"/>
        <w:ind w:left="1440" w:hanging="360"/>
      </w:pPr>
      <w:r w:rsidDel="00000000" w:rsidR="00000000" w:rsidRPr="00000000">
        <w:rPr>
          <w:rtl w:val="0"/>
        </w:rPr>
        <w:t xml:space="preserve">C) To monitor the health of the drives</w:t>
      </w:r>
    </w:p>
    <w:p w:rsidR="00000000" w:rsidDel="00000000" w:rsidP="00000000" w:rsidRDefault="00000000" w:rsidRPr="00000000" w14:paraId="000002EC">
      <w:pPr>
        <w:numPr>
          <w:ilvl w:val="1"/>
          <w:numId w:val="18"/>
        </w:numPr>
        <w:spacing w:after="0" w:afterAutospacing="0" w:before="0" w:beforeAutospacing="0" w:lineRule="auto"/>
        <w:ind w:left="1440" w:hanging="360"/>
      </w:pPr>
      <w:r w:rsidDel="00000000" w:rsidR="00000000" w:rsidRPr="00000000">
        <w:rPr>
          <w:rtl w:val="0"/>
        </w:rPr>
        <w:t xml:space="preserve">D) To store encryption keys</w:t>
        <w:br w:type="textWrapping"/>
        <w:t xml:space="preserve"> </w:t>
      </w:r>
      <w:r w:rsidDel="00000000" w:rsidR="00000000" w:rsidRPr="00000000">
        <w:rPr>
          <w:b w:val="1"/>
          <w:rtl w:val="0"/>
        </w:rPr>
        <w:t xml:space="preserve">Answer: A) To store temporary data for faster access</w:t>
      </w:r>
    </w:p>
    <w:p w:rsidR="00000000" w:rsidDel="00000000" w:rsidP="00000000" w:rsidRDefault="00000000" w:rsidRPr="00000000" w14:paraId="000002ED">
      <w:pPr>
        <w:numPr>
          <w:ilvl w:val="0"/>
          <w:numId w:val="18"/>
        </w:numPr>
        <w:spacing w:after="0" w:afterAutospacing="0" w:before="0" w:beforeAutospacing="0" w:lineRule="auto"/>
        <w:ind w:left="720" w:hanging="360"/>
      </w:pPr>
      <w:r w:rsidDel="00000000" w:rsidR="00000000" w:rsidRPr="00000000">
        <w:rPr>
          <w:b w:val="1"/>
          <w:rtl w:val="0"/>
        </w:rPr>
        <w:t xml:space="preserve">What is the maximum number of drives supported in a standard consumer NAS device?</w:t>
        <w:br w:type="textWrapping"/>
      </w:r>
    </w:p>
    <w:p w:rsidR="00000000" w:rsidDel="00000000" w:rsidP="00000000" w:rsidRDefault="00000000" w:rsidRPr="00000000" w14:paraId="000002EE">
      <w:pPr>
        <w:numPr>
          <w:ilvl w:val="1"/>
          <w:numId w:val="18"/>
        </w:numPr>
        <w:spacing w:after="0" w:afterAutospacing="0" w:before="0" w:beforeAutospacing="0" w:lineRule="auto"/>
        <w:ind w:left="1440" w:hanging="360"/>
      </w:pPr>
      <w:r w:rsidDel="00000000" w:rsidR="00000000" w:rsidRPr="00000000">
        <w:rPr>
          <w:rtl w:val="0"/>
        </w:rPr>
        <w:t xml:space="preserve">A) 2–4</w:t>
      </w:r>
    </w:p>
    <w:p w:rsidR="00000000" w:rsidDel="00000000" w:rsidP="00000000" w:rsidRDefault="00000000" w:rsidRPr="00000000" w14:paraId="000002EF">
      <w:pPr>
        <w:numPr>
          <w:ilvl w:val="1"/>
          <w:numId w:val="18"/>
        </w:numPr>
        <w:spacing w:after="0" w:afterAutospacing="0" w:before="0" w:beforeAutospacing="0" w:lineRule="auto"/>
        <w:ind w:left="1440" w:hanging="360"/>
      </w:pPr>
      <w:r w:rsidDel="00000000" w:rsidR="00000000" w:rsidRPr="00000000">
        <w:rPr>
          <w:rtl w:val="0"/>
        </w:rPr>
        <w:t xml:space="preserve">B) 6–10</w:t>
      </w:r>
    </w:p>
    <w:p w:rsidR="00000000" w:rsidDel="00000000" w:rsidP="00000000" w:rsidRDefault="00000000" w:rsidRPr="00000000" w14:paraId="000002F0">
      <w:pPr>
        <w:numPr>
          <w:ilvl w:val="1"/>
          <w:numId w:val="18"/>
        </w:numPr>
        <w:spacing w:after="0" w:afterAutospacing="0" w:before="0" w:beforeAutospacing="0" w:lineRule="auto"/>
        <w:ind w:left="1440" w:hanging="360"/>
      </w:pPr>
      <w:r w:rsidDel="00000000" w:rsidR="00000000" w:rsidRPr="00000000">
        <w:rPr>
          <w:rtl w:val="0"/>
        </w:rPr>
        <w:t xml:space="preserve">C) 10–20</w:t>
      </w:r>
    </w:p>
    <w:p w:rsidR="00000000" w:rsidDel="00000000" w:rsidP="00000000" w:rsidRDefault="00000000" w:rsidRPr="00000000" w14:paraId="000002F1">
      <w:pPr>
        <w:numPr>
          <w:ilvl w:val="1"/>
          <w:numId w:val="18"/>
        </w:numPr>
        <w:spacing w:after="0" w:afterAutospacing="0" w:before="0" w:beforeAutospacing="0" w:lineRule="auto"/>
        <w:ind w:left="1440" w:hanging="360"/>
      </w:pPr>
      <w:r w:rsidDel="00000000" w:rsidR="00000000" w:rsidRPr="00000000">
        <w:rPr>
          <w:rtl w:val="0"/>
        </w:rPr>
        <w:t xml:space="preserve">D) 20 or more</w:t>
        <w:br w:type="textWrapping"/>
        <w:t xml:space="preserve"> </w:t>
      </w:r>
      <w:r w:rsidDel="00000000" w:rsidR="00000000" w:rsidRPr="00000000">
        <w:rPr>
          <w:b w:val="1"/>
          <w:rtl w:val="0"/>
        </w:rPr>
        <w:t xml:space="preserve">Answer: A) 2–4</w:t>
      </w:r>
    </w:p>
    <w:p w:rsidR="00000000" w:rsidDel="00000000" w:rsidP="00000000" w:rsidRDefault="00000000" w:rsidRPr="00000000" w14:paraId="000002F2">
      <w:pPr>
        <w:numPr>
          <w:ilvl w:val="0"/>
          <w:numId w:val="18"/>
        </w:numPr>
        <w:spacing w:after="0" w:afterAutospacing="0" w:before="0" w:beforeAutospacing="0" w:lineRule="auto"/>
        <w:ind w:left="720" w:hanging="360"/>
      </w:pPr>
      <w:r w:rsidDel="00000000" w:rsidR="00000000" w:rsidRPr="00000000">
        <w:rPr>
          <w:b w:val="1"/>
          <w:rtl w:val="0"/>
        </w:rPr>
        <w:t xml:space="preserve">What is the typical use case for "RAID 10" in NAS?</w:t>
        <w:br w:type="textWrapping"/>
      </w:r>
    </w:p>
    <w:p w:rsidR="00000000" w:rsidDel="00000000" w:rsidP="00000000" w:rsidRDefault="00000000" w:rsidRPr="00000000" w14:paraId="000002F3">
      <w:pPr>
        <w:numPr>
          <w:ilvl w:val="1"/>
          <w:numId w:val="18"/>
        </w:numPr>
        <w:spacing w:after="0" w:afterAutospacing="0" w:before="0" w:beforeAutospacing="0" w:lineRule="auto"/>
        <w:ind w:left="1440" w:hanging="360"/>
      </w:pPr>
      <w:r w:rsidDel="00000000" w:rsidR="00000000" w:rsidRPr="00000000">
        <w:rPr>
          <w:rtl w:val="0"/>
        </w:rPr>
        <w:t xml:space="preserve">A) Low-cost solution with redundancy</w:t>
      </w:r>
    </w:p>
    <w:p w:rsidR="00000000" w:rsidDel="00000000" w:rsidP="00000000" w:rsidRDefault="00000000" w:rsidRPr="00000000" w14:paraId="000002F4">
      <w:pPr>
        <w:numPr>
          <w:ilvl w:val="1"/>
          <w:numId w:val="18"/>
        </w:numPr>
        <w:spacing w:after="0" w:afterAutospacing="0" w:before="0" w:beforeAutospacing="0" w:lineRule="auto"/>
        <w:ind w:left="1440" w:hanging="360"/>
      </w:pPr>
      <w:r w:rsidDel="00000000" w:rsidR="00000000" w:rsidRPr="00000000">
        <w:rPr>
          <w:rtl w:val="0"/>
        </w:rPr>
        <w:t xml:space="preserve">B) High-performance storage with redundancy</w:t>
      </w:r>
    </w:p>
    <w:p w:rsidR="00000000" w:rsidDel="00000000" w:rsidP="00000000" w:rsidRDefault="00000000" w:rsidRPr="00000000" w14:paraId="000002F5">
      <w:pPr>
        <w:numPr>
          <w:ilvl w:val="1"/>
          <w:numId w:val="18"/>
        </w:numPr>
        <w:spacing w:after="0" w:afterAutospacing="0" w:before="0" w:beforeAutospacing="0" w:lineRule="auto"/>
        <w:ind w:left="1440" w:hanging="360"/>
      </w:pPr>
      <w:r w:rsidDel="00000000" w:rsidR="00000000" w:rsidRPr="00000000">
        <w:rPr>
          <w:rtl w:val="0"/>
        </w:rPr>
        <w:t xml:space="preserve">C) Maximize capacity</w:t>
      </w:r>
    </w:p>
    <w:p w:rsidR="00000000" w:rsidDel="00000000" w:rsidP="00000000" w:rsidRDefault="00000000" w:rsidRPr="00000000" w14:paraId="000002F6">
      <w:pPr>
        <w:numPr>
          <w:ilvl w:val="1"/>
          <w:numId w:val="18"/>
        </w:numPr>
        <w:spacing w:after="0" w:afterAutospacing="0" w:before="0" w:beforeAutospacing="0" w:lineRule="auto"/>
        <w:ind w:left="1440" w:hanging="360"/>
      </w:pPr>
      <w:r w:rsidDel="00000000" w:rsidR="00000000" w:rsidRPr="00000000">
        <w:rPr>
          <w:rtl w:val="0"/>
        </w:rPr>
        <w:t xml:space="preserve">D) Low-performance solution</w:t>
        <w:br w:type="textWrapping"/>
        <w:t xml:space="preserve"> </w:t>
      </w:r>
      <w:r w:rsidDel="00000000" w:rsidR="00000000" w:rsidRPr="00000000">
        <w:rPr>
          <w:b w:val="1"/>
          <w:rtl w:val="0"/>
        </w:rPr>
        <w:t xml:space="preserve">Answer: B) High-performance storage with redundancy</w:t>
      </w:r>
    </w:p>
    <w:p w:rsidR="00000000" w:rsidDel="00000000" w:rsidP="00000000" w:rsidRDefault="00000000" w:rsidRPr="00000000" w14:paraId="000002F7">
      <w:pPr>
        <w:numPr>
          <w:ilvl w:val="0"/>
          <w:numId w:val="18"/>
        </w:numPr>
        <w:spacing w:after="0" w:afterAutospacing="0" w:before="0" w:beforeAutospacing="0" w:lineRule="auto"/>
        <w:ind w:left="720" w:hanging="360"/>
      </w:pPr>
      <w:r w:rsidDel="00000000" w:rsidR="00000000" w:rsidRPr="00000000">
        <w:rPr>
          <w:b w:val="1"/>
          <w:rtl w:val="0"/>
        </w:rPr>
        <w:t xml:space="preserve">Which feature allows a NAS to automatically back up data from connected devices?</w:t>
        <w:br w:type="textWrapping"/>
      </w:r>
    </w:p>
    <w:p w:rsidR="00000000" w:rsidDel="00000000" w:rsidP="00000000" w:rsidRDefault="00000000" w:rsidRPr="00000000" w14:paraId="000002F8">
      <w:pPr>
        <w:numPr>
          <w:ilvl w:val="1"/>
          <w:numId w:val="18"/>
        </w:numPr>
        <w:spacing w:after="0" w:afterAutospacing="0" w:before="0" w:beforeAutospacing="0" w:lineRule="auto"/>
        <w:ind w:left="1440" w:hanging="360"/>
      </w:pPr>
      <w:r w:rsidDel="00000000" w:rsidR="00000000" w:rsidRPr="00000000">
        <w:rPr>
          <w:rtl w:val="0"/>
        </w:rPr>
        <w:t xml:space="preserve">A) NAS with built-in cloud sync</w:t>
      </w:r>
    </w:p>
    <w:p w:rsidR="00000000" w:rsidDel="00000000" w:rsidP="00000000" w:rsidRDefault="00000000" w:rsidRPr="00000000" w14:paraId="000002F9">
      <w:pPr>
        <w:numPr>
          <w:ilvl w:val="1"/>
          <w:numId w:val="18"/>
        </w:numPr>
        <w:spacing w:after="0" w:afterAutospacing="0" w:before="0" w:beforeAutospacing="0" w:lineRule="auto"/>
        <w:ind w:left="1440" w:hanging="360"/>
      </w:pPr>
      <w:r w:rsidDel="00000000" w:rsidR="00000000" w:rsidRPr="00000000">
        <w:rPr>
          <w:rtl w:val="0"/>
        </w:rPr>
        <w:t xml:space="preserve">B) Hot swapping</w:t>
      </w:r>
    </w:p>
    <w:p w:rsidR="00000000" w:rsidDel="00000000" w:rsidP="00000000" w:rsidRDefault="00000000" w:rsidRPr="00000000" w14:paraId="000002FA">
      <w:pPr>
        <w:numPr>
          <w:ilvl w:val="1"/>
          <w:numId w:val="18"/>
        </w:numPr>
        <w:spacing w:after="0" w:afterAutospacing="0" w:before="0" w:beforeAutospacing="0" w:lineRule="auto"/>
        <w:ind w:left="1440" w:hanging="360"/>
      </w:pPr>
      <w:r w:rsidDel="00000000" w:rsidR="00000000" w:rsidRPr="00000000">
        <w:rPr>
          <w:rtl w:val="0"/>
        </w:rPr>
        <w:t xml:space="preserve">C) Drive spindown</w:t>
      </w:r>
    </w:p>
    <w:p w:rsidR="00000000" w:rsidDel="00000000" w:rsidP="00000000" w:rsidRDefault="00000000" w:rsidRPr="00000000" w14:paraId="000002FB">
      <w:pPr>
        <w:numPr>
          <w:ilvl w:val="1"/>
          <w:numId w:val="18"/>
        </w:numPr>
        <w:spacing w:after="0" w:afterAutospacing="0" w:before="0" w:beforeAutospacing="0" w:lineRule="auto"/>
        <w:ind w:left="1440" w:hanging="360"/>
      </w:pPr>
      <w:r w:rsidDel="00000000" w:rsidR="00000000" w:rsidRPr="00000000">
        <w:rPr>
          <w:rtl w:val="0"/>
        </w:rPr>
        <w:t xml:space="preserve">D) Data encryption</w:t>
        <w:br w:type="textWrapping"/>
        <w:t xml:space="preserve"> </w:t>
      </w:r>
      <w:r w:rsidDel="00000000" w:rsidR="00000000" w:rsidRPr="00000000">
        <w:rPr>
          <w:b w:val="1"/>
          <w:rtl w:val="0"/>
        </w:rPr>
        <w:t xml:space="preserve">Answer: A) NAS with built-in cloud sync</w:t>
      </w:r>
    </w:p>
    <w:p w:rsidR="00000000" w:rsidDel="00000000" w:rsidP="00000000" w:rsidRDefault="00000000" w:rsidRPr="00000000" w14:paraId="000002FC">
      <w:pPr>
        <w:numPr>
          <w:ilvl w:val="0"/>
          <w:numId w:val="18"/>
        </w:numPr>
        <w:spacing w:after="0" w:afterAutospacing="0" w:before="0" w:beforeAutospacing="0" w:lineRule="auto"/>
        <w:ind w:left="720" w:hanging="360"/>
      </w:pPr>
      <w:r w:rsidDel="00000000" w:rsidR="00000000" w:rsidRPr="00000000">
        <w:rPr>
          <w:b w:val="1"/>
          <w:rtl w:val="0"/>
        </w:rPr>
        <w:t xml:space="preserve">Which of the following NAS features allows users to set up different access levels?</w:t>
        <w:br w:type="textWrapping"/>
      </w:r>
    </w:p>
    <w:p w:rsidR="00000000" w:rsidDel="00000000" w:rsidP="00000000" w:rsidRDefault="00000000" w:rsidRPr="00000000" w14:paraId="000002FD">
      <w:pPr>
        <w:numPr>
          <w:ilvl w:val="1"/>
          <w:numId w:val="18"/>
        </w:numPr>
        <w:spacing w:after="0" w:afterAutospacing="0" w:before="0" w:beforeAutospacing="0" w:lineRule="auto"/>
        <w:ind w:left="1440" w:hanging="360"/>
      </w:pPr>
      <w:r w:rsidDel="00000000" w:rsidR="00000000" w:rsidRPr="00000000">
        <w:rPr>
          <w:rtl w:val="0"/>
        </w:rPr>
        <w:t xml:space="preserve">A) Data deduplication</w:t>
      </w:r>
    </w:p>
    <w:p w:rsidR="00000000" w:rsidDel="00000000" w:rsidP="00000000" w:rsidRDefault="00000000" w:rsidRPr="00000000" w14:paraId="000002FE">
      <w:pPr>
        <w:numPr>
          <w:ilvl w:val="1"/>
          <w:numId w:val="18"/>
        </w:numPr>
        <w:spacing w:after="0" w:afterAutospacing="0" w:before="0" w:beforeAutospacing="0" w:lineRule="auto"/>
        <w:ind w:left="1440" w:hanging="360"/>
      </w:pPr>
      <w:r w:rsidDel="00000000" w:rsidR="00000000" w:rsidRPr="00000000">
        <w:rPr>
          <w:rtl w:val="0"/>
        </w:rPr>
        <w:t xml:space="preserve">B) Access control and permissions</w:t>
      </w:r>
    </w:p>
    <w:p w:rsidR="00000000" w:rsidDel="00000000" w:rsidP="00000000" w:rsidRDefault="00000000" w:rsidRPr="00000000" w14:paraId="000002FF">
      <w:pPr>
        <w:numPr>
          <w:ilvl w:val="1"/>
          <w:numId w:val="18"/>
        </w:numPr>
        <w:spacing w:after="0" w:afterAutospacing="0" w:before="0" w:beforeAutospacing="0" w:lineRule="auto"/>
        <w:ind w:left="1440" w:hanging="360"/>
      </w:pPr>
      <w:r w:rsidDel="00000000" w:rsidR="00000000" w:rsidRPr="00000000">
        <w:rPr>
          <w:rtl w:val="0"/>
        </w:rPr>
        <w:t xml:space="preserve">C) RAID management</w:t>
      </w:r>
    </w:p>
    <w:p w:rsidR="00000000" w:rsidDel="00000000" w:rsidP="00000000" w:rsidRDefault="00000000" w:rsidRPr="00000000" w14:paraId="00000300">
      <w:pPr>
        <w:numPr>
          <w:ilvl w:val="1"/>
          <w:numId w:val="18"/>
        </w:numPr>
        <w:spacing w:after="0" w:afterAutospacing="0" w:before="0" w:beforeAutospacing="0" w:lineRule="auto"/>
        <w:ind w:left="1440" w:hanging="360"/>
      </w:pPr>
      <w:r w:rsidDel="00000000" w:rsidR="00000000" w:rsidRPr="00000000">
        <w:rPr>
          <w:rtl w:val="0"/>
        </w:rPr>
        <w:t xml:space="preserve">D) Compression</w:t>
        <w:br w:type="textWrapping"/>
        <w:t xml:space="preserve"> </w:t>
      </w:r>
      <w:r w:rsidDel="00000000" w:rsidR="00000000" w:rsidRPr="00000000">
        <w:rPr>
          <w:b w:val="1"/>
          <w:rtl w:val="0"/>
        </w:rPr>
        <w:t xml:space="preserve">Answer: B) Access control and permissions</w:t>
      </w:r>
    </w:p>
    <w:p w:rsidR="00000000" w:rsidDel="00000000" w:rsidP="00000000" w:rsidRDefault="00000000" w:rsidRPr="00000000" w14:paraId="00000301">
      <w:pPr>
        <w:numPr>
          <w:ilvl w:val="0"/>
          <w:numId w:val="18"/>
        </w:numPr>
        <w:spacing w:after="0" w:afterAutospacing="0" w:before="0" w:beforeAutospacing="0" w:lineRule="auto"/>
        <w:ind w:left="720" w:hanging="360"/>
      </w:pPr>
      <w:r w:rsidDel="00000000" w:rsidR="00000000" w:rsidRPr="00000000">
        <w:rPr>
          <w:b w:val="1"/>
          <w:rtl w:val="0"/>
        </w:rPr>
        <w:t xml:space="preserve">What does "failover" mean in the context of NAS?</w:t>
        <w:br w:type="textWrapping"/>
      </w:r>
    </w:p>
    <w:p w:rsidR="00000000" w:rsidDel="00000000" w:rsidP="00000000" w:rsidRDefault="00000000" w:rsidRPr="00000000" w14:paraId="00000302">
      <w:pPr>
        <w:numPr>
          <w:ilvl w:val="1"/>
          <w:numId w:val="18"/>
        </w:numPr>
        <w:spacing w:after="0" w:afterAutospacing="0" w:before="0" w:beforeAutospacing="0" w:lineRule="auto"/>
        <w:ind w:left="1440" w:hanging="360"/>
      </w:pPr>
      <w:r w:rsidDel="00000000" w:rsidR="00000000" w:rsidRPr="00000000">
        <w:rPr>
          <w:rtl w:val="0"/>
        </w:rPr>
        <w:t xml:space="preserve">A) A backup copy of data is created.</w:t>
      </w:r>
    </w:p>
    <w:p w:rsidR="00000000" w:rsidDel="00000000" w:rsidP="00000000" w:rsidRDefault="00000000" w:rsidRPr="00000000" w14:paraId="00000303">
      <w:pPr>
        <w:numPr>
          <w:ilvl w:val="1"/>
          <w:numId w:val="18"/>
        </w:numPr>
        <w:spacing w:after="0" w:afterAutospacing="0" w:before="0" w:beforeAutospacing="0" w:lineRule="auto"/>
        <w:ind w:left="1440" w:hanging="360"/>
      </w:pPr>
      <w:r w:rsidDel="00000000" w:rsidR="00000000" w:rsidRPr="00000000">
        <w:rPr>
          <w:rtl w:val="0"/>
        </w:rPr>
        <w:t xml:space="preserve">B) A backup system automatically takes over if the primary system fails.</w:t>
      </w:r>
    </w:p>
    <w:p w:rsidR="00000000" w:rsidDel="00000000" w:rsidP="00000000" w:rsidRDefault="00000000" w:rsidRPr="00000000" w14:paraId="00000304">
      <w:pPr>
        <w:numPr>
          <w:ilvl w:val="1"/>
          <w:numId w:val="18"/>
        </w:numPr>
        <w:spacing w:after="0" w:afterAutospacing="0" w:before="0" w:beforeAutospacing="0" w:lineRule="auto"/>
        <w:ind w:left="1440" w:hanging="360"/>
      </w:pPr>
      <w:r w:rsidDel="00000000" w:rsidR="00000000" w:rsidRPr="00000000">
        <w:rPr>
          <w:rtl w:val="0"/>
        </w:rPr>
        <w:t xml:space="preserve">C) Data is encrypted before being written to the disk.</w:t>
      </w:r>
    </w:p>
    <w:p w:rsidR="00000000" w:rsidDel="00000000" w:rsidP="00000000" w:rsidRDefault="00000000" w:rsidRPr="00000000" w14:paraId="00000305">
      <w:pPr>
        <w:numPr>
          <w:ilvl w:val="1"/>
          <w:numId w:val="18"/>
        </w:numPr>
        <w:spacing w:after="0" w:afterAutospacing="0" w:before="0" w:beforeAutospacing="0" w:lineRule="auto"/>
        <w:ind w:left="1440" w:hanging="360"/>
      </w:pPr>
      <w:r w:rsidDel="00000000" w:rsidR="00000000" w:rsidRPr="00000000">
        <w:rPr>
          <w:rtl w:val="0"/>
        </w:rPr>
        <w:t xml:space="preserve">D) Files are restored from a backup.</w:t>
        <w:br w:type="textWrapping"/>
        <w:t xml:space="preserve"> </w:t>
      </w:r>
      <w:r w:rsidDel="00000000" w:rsidR="00000000" w:rsidRPr="00000000">
        <w:rPr>
          <w:b w:val="1"/>
          <w:rtl w:val="0"/>
        </w:rPr>
        <w:t xml:space="preserve">Answer: B) A backup system automatically takes over if the primary system fails.</w:t>
      </w:r>
    </w:p>
    <w:p w:rsidR="00000000" w:rsidDel="00000000" w:rsidP="00000000" w:rsidRDefault="00000000" w:rsidRPr="00000000" w14:paraId="00000306">
      <w:pPr>
        <w:numPr>
          <w:ilvl w:val="0"/>
          <w:numId w:val="18"/>
        </w:numPr>
        <w:spacing w:after="0" w:afterAutospacing="0" w:before="0" w:beforeAutospacing="0" w:lineRule="auto"/>
        <w:ind w:left="720" w:hanging="360"/>
      </w:pPr>
      <w:r w:rsidDel="00000000" w:rsidR="00000000" w:rsidRPr="00000000">
        <w:rPr>
          <w:b w:val="1"/>
          <w:rtl w:val="0"/>
        </w:rPr>
        <w:t xml:space="preserve">What is "snapshot" technology in NAS used for?</w:t>
        <w:br w:type="textWrapping"/>
      </w:r>
    </w:p>
    <w:p w:rsidR="00000000" w:rsidDel="00000000" w:rsidP="00000000" w:rsidRDefault="00000000" w:rsidRPr="00000000" w14:paraId="00000307">
      <w:pPr>
        <w:numPr>
          <w:ilvl w:val="1"/>
          <w:numId w:val="18"/>
        </w:numPr>
        <w:spacing w:after="0" w:afterAutospacing="0" w:before="0" w:beforeAutospacing="0" w:lineRule="auto"/>
        <w:ind w:left="1440" w:hanging="360"/>
      </w:pPr>
      <w:r w:rsidDel="00000000" w:rsidR="00000000" w:rsidRPr="00000000">
        <w:rPr>
          <w:rtl w:val="0"/>
        </w:rPr>
        <w:t xml:space="preserve">A) Storing real-time data</w:t>
      </w:r>
    </w:p>
    <w:p w:rsidR="00000000" w:rsidDel="00000000" w:rsidP="00000000" w:rsidRDefault="00000000" w:rsidRPr="00000000" w14:paraId="00000308">
      <w:pPr>
        <w:numPr>
          <w:ilvl w:val="1"/>
          <w:numId w:val="18"/>
        </w:numPr>
        <w:spacing w:after="0" w:afterAutospacing="0" w:before="0" w:beforeAutospacing="0" w:lineRule="auto"/>
        <w:ind w:left="1440" w:hanging="360"/>
      </w:pPr>
      <w:r w:rsidDel="00000000" w:rsidR="00000000" w:rsidRPr="00000000">
        <w:rPr>
          <w:rtl w:val="0"/>
        </w:rPr>
        <w:t xml:space="preserve">B) Encrypting data</w:t>
      </w:r>
    </w:p>
    <w:p w:rsidR="00000000" w:rsidDel="00000000" w:rsidP="00000000" w:rsidRDefault="00000000" w:rsidRPr="00000000" w14:paraId="00000309">
      <w:pPr>
        <w:numPr>
          <w:ilvl w:val="1"/>
          <w:numId w:val="18"/>
        </w:numPr>
        <w:spacing w:after="0" w:afterAutospacing="0" w:before="0" w:beforeAutospacing="0" w:lineRule="auto"/>
        <w:ind w:left="1440" w:hanging="360"/>
      </w:pPr>
      <w:r w:rsidDel="00000000" w:rsidR="00000000" w:rsidRPr="00000000">
        <w:rPr>
          <w:rtl w:val="0"/>
        </w:rPr>
        <w:t xml:space="preserve">C) Creating backup copies of data at a specific point in time</w:t>
      </w:r>
    </w:p>
    <w:p w:rsidR="00000000" w:rsidDel="00000000" w:rsidP="00000000" w:rsidRDefault="00000000" w:rsidRPr="00000000" w14:paraId="0000030A">
      <w:pPr>
        <w:numPr>
          <w:ilvl w:val="1"/>
          <w:numId w:val="18"/>
        </w:numPr>
        <w:spacing w:after="0" w:afterAutospacing="0" w:before="0" w:beforeAutospacing="0" w:lineRule="auto"/>
        <w:ind w:left="1440" w:hanging="360"/>
      </w:pPr>
      <w:r w:rsidDel="00000000" w:rsidR="00000000" w:rsidRPr="00000000">
        <w:rPr>
          <w:rtl w:val="0"/>
        </w:rPr>
        <w:t xml:space="preserve">D) Optimizing file access</w:t>
        <w:br w:type="textWrapping"/>
        <w:t xml:space="preserve"> </w:t>
      </w:r>
      <w:r w:rsidDel="00000000" w:rsidR="00000000" w:rsidRPr="00000000">
        <w:rPr>
          <w:b w:val="1"/>
          <w:rtl w:val="0"/>
        </w:rPr>
        <w:t xml:space="preserve">Answer: C) Creating backup copies of data at a specific point in time</w:t>
      </w:r>
    </w:p>
    <w:p w:rsidR="00000000" w:rsidDel="00000000" w:rsidP="00000000" w:rsidRDefault="00000000" w:rsidRPr="00000000" w14:paraId="0000030B">
      <w:pPr>
        <w:numPr>
          <w:ilvl w:val="0"/>
          <w:numId w:val="18"/>
        </w:numPr>
        <w:spacing w:after="0" w:afterAutospacing="0" w:before="0" w:beforeAutospacing="0" w:lineRule="auto"/>
        <w:ind w:left="720" w:hanging="360"/>
      </w:pPr>
      <w:r w:rsidDel="00000000" w:rsidR="00000000" w:rsidRPr="00000000">
        <w:rPr>
          <w:b w:val="1"/>
          <w:rtl w:val="0"/>
        </w:rPr>
        <w:t xml:space="preserve">What does a "cloud-enabled" NAS allow you to do?</w:t>
        <w:br w:type="textWrapping"/>
      </w:r>
    </w:p>
    <w:p w:rsidR="00000000" w:rsidDel="00000000" w:rsidP="00000000" w:rsidRDefault="00000000" w:rsidRPr="00000000" w14:paraId="0000030C">
      <w:pPr>
        <w:numPr>
          <w:ilvl w:val="1"/>
          <w:numId w:val="18"/>
        </w:numPr>
        <w:spacing w:after="0" w:afterAutospacing="0" w:before="0" w:beforeAutospacing="0" w:lineRule="auto"/>
        <w:ind w:left="1440" w:hanging="360"/>
      </w:pPr>
      <w:r w:rsidDel="00000000" w:rsidR="00000000" w:rsidRPr="00000000">
        <w:rPr>
          <w:rtl w:val="0"/>
        </w:rPr>
        <w:t xml:space="preserve">A) Access data stored in the cloud from local storage</w:t>
      </w:r>
    </w:p>
    <w:p w:rsidR="00000000" w:rsidDel="00000000" w:rsidP="00000000" w:rsidRDefault="00000000" w:rsidRPr="00000000" w14:paraId="0000030D">
      <w:pPr>
        <w:numPr>
          <w:ilvl w:val="1"/>
          <w:numId w:val="18"/>
        </w:numPr>
        <w:spacing w:after="0" w:afterAutospacing="0" w:before="0" w:beforeAutospacing="0" w:lineRule="auto"/>
        <w:ind w:left="1440" w:hanging="360"/>
      </w:pPr>
      <w:r w:rsidDel="00000000" w:rsidR="00000000" w:rsidRPr="00000000">
        <w:rPr>
          <w:rtl w:val="0"/>
        </w:rPr>
        <w:t xml:space="preserve">B) Synchronize local data with cloud storage</w:t>
      </w:r>
    </w:p>
    <w:p w:rsidR="00000000" w:rsidDel="00000000" w:rsidP="00000000" w:rsidRDefault="00000000" w:rsidRPr="00000000" w14:paraId="0000030E">
      <w:pPr>
        <w:numPr>
          <w:ilvl w:val="1"/>
          <w:numId w:val="18"/>
        </w:numPr>
        <w:spacing w:after="0" w:afterAutospacing="0" w:before="0" w:beforeAutospacing="0" w:lineRule="auto"/>
        <w:ind w:left="1440" w:hanging="360"/>
      </w:pPr>
      <w:r w:rsidDel="00000000" w:rsidR="00000000" w:rsidRPr="00000000">
        <w:rPr>
          <w:rtl w:val="0"/>
        </w:rPr>
        <w:t xml:space="preserve">C) Back up files to external hard drives only</w:t>
      </w:r>
    </w:p>
    <w:p w:rsidR="00000000" w:rsidDel="00000000" w:rsidP="00000000" w:rsidRDefault="00000000" w:rsidRPr="00000000" w14:paraId="0000030F">
      <w:pPr>
        <w:numPr>
          <w:ilvl w:val="1"/>
          <w:numId w:val="18"/>
        </w:numPr>
        <w:spacing w:after="0" w:afterAutospacing="0" w:before="0" w:beforeAutospacing="0" w:lineRule="auto"/>
        <w:ind w:left="1440" w:hanging="360"/>
      </w:pPr>
      <w:r w:rsidDel="00000000" w:rsidR="00000000" w:rsidRPr="00000000">
        <w:rPr>
          <w:rtl w:val="0"/>
        </w:rPr>
        <w:t xml:space="preserve">D) Only store data in local drives</w:t>
        <w:br w:type="textWrapping"/>
        <w:t xml:space="preserve"> </w:t>
      </w:r>
      <w:r w:rsidDel="00000000" w:rsidR="00000000" w:rsidRPr="00000000">
        <w:rPr>
          <w:b w:val="1"/>
          <w:rtl w:val="0"/>
        </w:rPr>
        <w:t xml:space="preserve">Answer: B) Synchronize local data with cloud storage</w:t>
      </w:r>
    </w:p>
    <w:p w:rsidR="00000000" w:rsidDel="00000000" w:rsidP="00000000" w:rsidRDefault="00000000" w:rsidRPr="00000000" w14:paraId="00000310">
      <w:pPr>
        <w:numPr>
          <w:ilvl w:val="0"/>
          <w:numId w:val="18"/>
        </w:numPr>
        <w:spacing w:after="0" w:afterAutospacing="0" w:before="0" w:beforeAutospacing="0" w:lineRule="auto"/>
        <w:ind w:left="720" w:hanging="360"/>
      </w:pPr>
      <w:r w:rsidDel="00000000" w:rsidR="00000000" w:rsidRPr="00000000">
        <w:rPr>
          <w:b w:val="1"/>
          <w:rtl w:val="0"/>
        </w:rPr>
        <w:t xml:space="preserve">What does the "RAID 1" configuration provide?</w:t>
        <w:br w:type="textWrapping"/>
      </w:r>
    </w:p>
    <w:p w:rsidR="00000000" w:rsidDel="00000000" w:rsidP="00000000" w:rsidRDefault="00000000" w:rsidRPr="00000000" w14:paraId="00000311">
      <w:pPr>
        <w:numPr>
          <w:ilvl w:val="1"/>
          <w:numId w:val="18"/>
        </w:numPr>
        <w:spacing w:after="0" w:afterAutospacing="0" w:before="0" w:beforeAutospacing="0" w:lineRule="auto"/>
        <w:ind w:left="1440" w:hanging="360"/>
      </w:pPr>
      <w:r w:rsidDel="00000000" w:rsidR="00000000" w:rsidRPr="00000000">
        <w:rPr>
          <w:rtl w:val="0"/>
        </w:rPr>
        <w:t xml:space="preserve">A) Redundancy with no performance improvement</w:t>
      </w:r>
    </w:p>
    <w:p w:rsidR="00000000" w:rsidDel="00000000" w:rsidP="00000000" w:rsidRDefault="00000000" w:rsidRPr="00000000" w14:paraId="00000312">
      <w:pPr>
        <w:numPr>
          <w:ilvl w:val="1"/>
          <w:numId w:val="18"/>
        </w:numPr>
        <w:spacing w:after="0" w:afterAutospacing="0" w:before="0" w:beforeAutospacing="0" w:lineRule="auto"/>
        <w:ind w:left="1440" w:hanging="360"/>
      </w:pPr>
      <w:r w:rsidDel="00000000" w:rsidR="00000000" w:rsidRPr="00000000">
        <w:rPr>
          <w:rtl w:val="0"/>
        </w:rPr>
        <w:t xml:space="preserve">B) A balance between performance and storage capacity</w:t>
      </w:r>
    </w:p>
    <w:p w:rsidR="00000000" w:rsidDel="00000000" w:rsidP="00000000" w:rsidRDefault="00000000" w:rsidRPr="00000000" w14:paraId="00000313">
      <w:pPr>
        <w:numPr>
          <w:ilvl w:val="1"/>
          <w:numId w:val="18"/>
        </w:numPr>
        <w:spacing w:after="0" w:afterAutospacing="0" w:before="0" w:beforeAutospacing="0" w:lineRule="auto"/>
        <w:ind w:left="1440" w:hanging="360"/>
      </w:pPr>
      <w:r w:rsidDel="00000000" w:rsidR="00000000" w:rsidRPr="00000000">
        <w:rPr>
          <w:rtl w:val="0"/>
        </w:rPr>
        <w:t xml:space="preserve">C) Increased performance with minimal redundancy</w:t>
      </w:r>
    </w:p>
    <w:p w:rsidR="00000000" w:rsidDel="00000000" w:rsidP="00000000" w:rsidRDefault="00000000" w:rsidRPr="00000000" w14:paraId="00000314">
      <w:pPr>
        <w:numPr>
          <w:ilvl w:val="1"/>
          <w:numId w:val="18"/>
        </w:numPr>
        <w:spacing w:after="240" w:before="0" w:beforeAutospacing="0" w:lineRule="auto"/>
        <w:ind w:left="1440" w:hanging="360"/>
      </w:pPr>
      <w:r w:rsidDel="00000000" w:rsidR="00000000" w:rsidRPr="00000000">
        <w:rPr>
          <w:rtl w:val="0"/>
        </w:rPr>
        <w:t xml:space="preserve">D) High redundancy by mirroring data</w:t>
        <w:br w:type="textWrapping"/>
        <w:t xml:space="preserve"> </w:t>
      </w:r>
      <w:r w:rsidDel="00000000" w:rsidR="00000000" w:rsidRPr="00000000">
        <w:rPr>
          <w:b w:val="1"/>
          <w:rtl w:val="0"/>
        </w:rPr>
        <w:t xml:space="preserve">Answer: D) High redundancy by mirroring data</w:t>
      </w:r>
    </w:p>
    <w:p w:rsidR="00000000" w:rsidDel="00000000" w:rsidP="00000000" w:rsidRDefault="00000000" w:rsidRPr="00000000" w14:paraId="000003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spacing w:after="240" w:before="240" w:lineRule="auto"/>
        <w:rPr>
          <w:ins w:author="Ganesh Gathade" w:id="0" w:date="2025-01-01T17:20:09Z"/>
        </w:rPr>
      </w:pPr>
      <w:r w:rsidDel="00000000" w:rsidR="00000000" w:rsidRPr="00000000">
        <w:rPr>
          <w:rtl w:val="0"/>
        </w:rPr>
        <w:t xml:space="preserve">These additional 50 MCQs cover a broad range of topics about NAS, from protocols to RAID configurations and features. Let me know if you'd like more!</w:t>
      </w:r>
      <w:ins w:author="Ganesh Gathade" w:id="0" w:date="2025-01-01T17:20:09Z">
        <w:r w:rsidDel="00000000" w:rsidR="00000000" w:rsidRPr="00000000">
          <w:rPr>
            <w:rtl w:val="0"/>
          </w:rPr>
        </w:r>
      </w:ins>
    </w:p>
    <w:p w:rsidR="00000000" w:rsidDel="00000000" w:rsidP="00000000" w:rsidRDefault="00000000" w:rsidRPr="00000000" w14:paraId="00000317">
      <w:pPr>
        <w:spacing w:after="240" w:before="240" w:lineRule="auto"/>
        <w:rPr>
          <w:ins w:author="Ganesh Gathade" w:id="0" w:date="2025-01-01T17:20:09Z"/>
        </w:rPr>
      </w:pPr>
      <w:ins w:author="Ganesh Gathade" w:id="0" w:date="2025-01-01T17:20:09Z">
        <w:r w:rsidDel="00000000" w:rsidR="00000000" w:rsidRPr="00000000">
          <w:rPr>
            <w:rtl w:val="0"/>
          </w:rPr>
        </w:r>
      </w:ins>
    </w:p>
    <w:p w:rsidR="00000000" w:rsidDel="00000000" w:rsidP="00000000" w:rsidRDefault="00000000" w:rsidRPr="00000000" w14:paraId="00000318">
      <w:pPr>
        <w:spacing w:after="240" w:before="240" w:lineRule="auto"/>
        <w:rPr>
          <w:ins w:author="Ganesh Gathade" w:id="0" w:date="2025-01-01T17:20:09Z"/>
        </w:rPr>
      </w:pPr>
      <w:ins w:author="Ganesh Gathade" w:id="0" w:date="2025-01-01T17:20:09Z">
        <w:r w:rsidDel="00000000" w:rsidR="00000000" w:rsidRPr="00000000">
          <w:rPr>
            <w:rtl w:val="0"/>
          </w:rPr>
        </w:r>
      </w:ins>
    </w:p>
    <w:p w:rsidR="00000000" w:rsidDel="00000000" w:rsidP="00000000" w:rsidRDefault="00000000" w:rsidRPr="00000000" w14:paraId="00000319">
      <w:pPr>
        <w:spacing w:after="240" w:before="240" w:lineRule="auto"/>
        <w:rPr>
          <w:ins w:author="Ganesh Gathade" w:id="0" w:date="2025-01-01T17:20:09Z"/>
        </w:rPr>
      </w:pPr>
      <w:ins w:author="Ganesh Gathade" w:id="0" w:date="2025-01-01T17:20:09Z">
        <w:r w:rsidDel="00000000" w:rsidR="00000000" w:rsidRPr="00000000">
          <w:rPr>
            <w:rtl w:val="0"/>
          </w:rPr>
          <w:t xml:space="preserve">IP Storage Area Network (IP )</w:t>
        </w:r>
        <w:r w:rsidDel="00000000" w:rsidR="00000000" w:rsidRPr="00000000">
          <w:rPr>
            <w:rtl w:val="0"/>
          </w:rPr>
        </w:r>
      </w:ins>
    </w:p>
    <w:p w:rsidR="00000000" w:rsidDel="00000000" w:rsidP="00000000" w:rsidRDefault="00000000" w:rsidRPr="00000000" w14:paraId="0000031A">
      <w:pPr>
        <w:spacing w:after="240" w:before="240" w:lineRule="auto"/>
        <w:rPr>
          <w:ins w:author="Ganesh Gathade" w:id="0" w:date="2025-01-01T17:20:09Z"/>
        </w:rPr>
      </w:pPr>
      <w:ins w:author="Ganesh Gathade" w:id="0" w:date="2025-01-01T17:20:09Z">
        <w:r w:rsidDel="00000000" w:rsidR="00000000" w:rsidRPr="00000000">
          <w:rPr>
            <w:rtl w:val="0"/>
          </w:rPr>
          <w:t xml:space="preserve">Here’s a set of </w:t>
        </w:r>
        <w:r w:rsidDel="00000000" w:rsidR="00000000" w:rsidRPr="00000000">
          <w:rPr>
            <w:rtl w:val="0"/>
          </w:rPr>
          <w:t xml:space="preserve">100 multiple-choice questions (MCQs)</w:t>
        </w:r>
        <w:r w:rsidDel="00000000" w:rsidR="00000000" w:rsidRPr="00000000">
          <w:rPr>
            <w:rtl w:val="0"/>
          </w:rPr>
          <w:t xml:space="preserve"> on </w:t>
        </w:r>
        <w:r w:rsidDel="00000000" w:rsidR="00000000" w:rsidRPr="00000000">
          <w:rPr>
            <w:rtl w:val="0"/>
          </w:rPr>
          <w:t xml:space="preserve">IP Storage Area Network (IP SAN)</w:t>
        </w:r>
        <w:r w:rsidDel="00000000" w:rsidR="00000000" w:rsidRPr="00000000">
          <w:rPr>
            <w:rtl w:val="0"/>
          </w:rPr>
          <w:t xml:space="preserve">, organized into </w:t>
        </w:r>
        <w:r w:rsidDel="00000000" w:rsidR="00000000" w:rsidRPr="00000000">
          <w:rPr>
            <w:rtl w:val="0"/>
          </w:rPr>
          <w:t xml:space="preserve">simple, medium, and hard</w:t>
        </w:r>
        <w:r w:rsidDel="00000000" w:rsidR="00000000" w:rsidRPr="00000000">
          <w:rPr>
            <w:rtl w:val="0"/>
          </w:rPr>
          <w:t xml:space="preserve"> difficulty levels, with explanations for each.</w:t>
        </w:r>
      </w:ins>
    </w:p>
    <w:p w:rsidR="00000000" w:rsidDel="00000000" w:rsidP="00000000" w:rsidRDefault="00000000" w:rsidRPr="00000000" w14:paraId="0000031B">
      <w:pPr>
        <w:spacing w:after="240" w:before="240" w:lineRule="auto"/>
        <w:rPr>
          <w:ins w:author="Ganesh Gathade" w:id="0" w:date="2025-01-01T17:20:09Z"/>
        </w:rPr>
      </w:pPr>
      <w:ins w:author="Ganesh Gathade" w:id="0" w:date="2025-01-01T17:20: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31C">
      <w:pPr>
        <w:pStyle w:val="Heading3"/>
        <w:keepNext w:val="0"/>
        <w:keepLines w:val="0"/>
        <w:spacing w:before="280" w:lineRule="auto"/>
        <w:rPr>
          <w:ins w:author="Ganesh Gathade" w:id="0" w:date="2025-01-01T17:20:09Z"/>
        </w:rPr>
      </w:pPr>
      <w:ins w:author="Ganesh Gathade" w:id="0" w:date="2025-01-01T17:20:09Z">
        <w:bookmarkStart w:colFirst="0" w:colLast="0" w:name="_oomwwdt0phew" w:id="89"/>
        <w:bookmarkEnd w:id="89"/>
        <w:r w:rsidDel="00000000" w:rsidR="00000000" w:rsidRPr="00000000">
          <w:rPr>
            <w:rtl w:val="0"/>
          </w:rPr>
          <w:t xml:space="preserve">Simple MCQs</w:t>
        </w:r>
      </w:ins>
    </w:p>
    <w:p w:rsidR="00000000" w:rsidDel="00000000" w:rsidP="00000000" w:rsidRDefault="00000000" w:rsidRPr="00000000" w14:paraId="0000031D">
      <w:pPr>
        <w:numPr>
          <w:ilvl w:val="0"/>
          <w:numId w:val="5"/>
        </w:numPr>
        <w:spacing w:after="0" w:afterAutospacing="0" w:before="240" w:lineRule="auto"/>
        <w:ind w:left="720" w:hanging="360"/>
        <w:rPr>
          <w:ins w:author="Ganesh Gathade" w:id="0" w:date="2025-01-01T17:20:09Z"/>
        </w:rPr>
      </w:pPr>
      <w:ins w:author="Ganesh Gathade" w:id="0" w:date="2025-01-01T17:20:09Z">
        <w:r w:rsidDel="00000000" w:rsidR="00000000" w:rsidRPr="00000000">
          <w:rPr>
            <w:rtl w:val="0"/>
          </w:rPr>
          <w:t xml:space="preserve">What does IP SAN stand for?</w:t>
          <w:br w:type="textWrapping"/>
        </w:r>
      </w:ins>
    </w:p>
    <w:p w:rsidR="00000000" w:rsidDel="00000000" w:rsidP="00000000" w:rsidRDefault="00000000" w:rsidRPr="00000000" w14:paraId="0000031E">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Internet Protocol Storage Area Network</w:t>
        </w:r>
      </w:ins>
    </w:p>
    <w:p w:rsidR="00000000" w:rsidDel="00000000" w:rsidP="00000000" w:rsidRDefault="00000000" w:rsidRPr="00000000" w14:paraId="0000031F">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Internet Protected Storage Area Network</w:t>
        </w:r>
      </w:ins>
    </w:p>
    <w:p w:rsidR="00000000" w:rsidDel="00000000" w:rsidP="00000000" w:rsidRDefault="00000000" w:rsidRPr="00000000" w14:paraId="00000320">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Internet Protocol Secure Area Network</w:t>
        </w:r>
      </w:ins>
    </w:p>
    <w:p w:rsidR="00000000" w:rsidDel="00000000" w:rsidP="00000000" w:rsidRDefault="00000000" w:rsidRPr="00000000" w14:paraId="00000321">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Internet Process Storage Area Network</w:t>
          <w:br w:type="textWrapping"/>
          <w:t xml:space="preserve"> </w:t>
        </w:r>
        <w:r w:rsidDel="00000000" w:rsidR="00000000" w:rsidRPr="00000000">
          <w:rPr>
            <w:rtl w:val="0"/>
          </w:rPr>
          <w:t xml:space="preserve">Answer: A) Internet Protocol Storage Area Network</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IP SAN refers to a Storage Area Network (SAN) that uses the Internet Protocol (IP) to transfer data over a network.</w:t>
        </w:r>
      </w:ins>
    </w:p>
    <w:p w:rsidR="00000000" w:rsidDel="00000000" w:rsidP="00000000" w:rsidRDefault="00000000" w:rsidRPr="00000000" w14:paraId="00000322">
      <w:pPr>
        <w:numPr>
          <w:ilvl w:val="0"/>
          <w:numId w:val="5"/>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protocol does IP SAN typically use for communication?</w:t>
          <w:br w:type="textWrapping"/>
        </w:r>
      </w:ins>
    </w:p>
    <w:p w:rsidR="00000000" w:rsidDel="00000000" w:rsidP="00000000" w:rsidRDefault="00000000" w:rsidRPr="00000000" w14:paraId="00000323">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iSCSI</w:t>
        </w:r>
      </w:ins>
    </w:p>
    <w:p w:rsidR="00000000" w:rsidDel="00000000" w:rsidP="00000000" w:rsidRDefault="00000000" w:rsidRPr="00000000" w14:paraId="00000324">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NFS</w:t>
        </w:r>
      </w:ins>
    </w:p>
    <w:p w:rsidR="00000000" w:rsidDel="00000000" w:rsidP="00000000" w:rsidRDefault="00000000" w:rsidRPr="00000000" w14:paraId="00000325">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SMB</w:t>
        </w:r>
      </w:ins>
    </w:p>
    <w:p w:rsidR="00000000" w:rsidDel="00000000" w:rsidP="00000000" w:rsidRDefault="00000000" w:rsidRPr="00000000" w14:paraId="00000326">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HTTP</w:t>
          <w:br w:type="textWrapping"/>
          <w:t xml:space="preserve"> </w:t>
        </w:r>
        <w:r w:rsidDel="00000000" w:rsidR="00000000" w:rsidRPr="00000000">
          <w:rPr>
            <w:rtl w:val="0"/>
          </w:rPr>
          <w:t xml:space="preserve">Answer: A) iSCSI</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IP SAN typically uses </w:t>
        </w:r>
        <w:r w:rsidDel="00000000" w:rsidR="00000000" w:rsidRPr="00000000">
          <w:rPr>
            <w:rtl w:val="0"/>
          </w:rPr>
          <w:t xml:space="preserve">iSCSI (Internet Small Computer System Interface)</w:t>
        </w:r>
        <w:r w:rsidDel="00000000" w:rsidR="00000000" w:rsidRPr="00000000">
          <w:rPr>
            <w:rtl w:val="0"/>
          </w:rPr>
          <w:t xml:space="preserve"> to transmit storage data over an IP network.</w:t>
        </w:r>
      </w:ins>
    </w:p>
    <w:p w:rsidR="00000000" w:rsidDel="00000000" w:rsidP="00000000" w:rsidRDefault="00000000" w:rsidRPr="00000000" w14:paraId="00000327">
      <w:pPr>
        <w:numPr>
          <w:ilvl w:val="0"/>
          <w:numId w:val="5"/>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type of network is typically used for an IP SAN?</w:t>
          <w:br w:type="textWrapping"/>
        </w:r>
      </w:ins>
    </w:p>
    <w:p w:rsidR="00000000" w:rsidDel="00000000" w:rsidP="00000000" w:rsidRDefault="00000000" w:rsidRPr="00000000" w14:paraId="00000328">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Local Area Network (LAN)</w:t>
        </w:r>
      </w:ins>
    </w:p>
    <w:p w:rsidR="00000000" w:rsidDel="00000000" w:rsidP="00000000" w:rsidRDefault="00000000" w:rsidRPr="00000000" w14:paraId="00000329">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Wide Area Network (WAN)</w:t>
        </w:r>
      </w:ins>
    </w:p>
    <w:p w:rsidR="00000000" w:rsidDel="00000000" w:rsidP="00000000" w:rsidRDefault="00000000" w:rsidRPr="00000000" w14:paraId="0000032A">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Bluetooth</w:t>
        </w:r>
      </w:ins>
    </w:p>
    <w:p w:rsidR="00000000" w:rsidDel="00000000" w:rsidP="00000000" w:rsidRDefault="00000000" w:rsidRPr="00000000" w14:paraId="0000032B">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Storage Area Network (SAN)</w:t>
          <w:br w:type="textWrapping"/>
          <w:t xml:space="preserve"> </w:t>
        </w:r>
        <w:r w:rsidDel="00000000" w:rsidR="00000000" w:rsidRPr="00000000">
          <w:rPr>
            <w:rtl w:val="0"/>
          </w:rPr>
          <w:t xml:space="preserve">Answer: A) Local Area Network (LAN)</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IP SAN often operates over a Local Area Network (LAN), though it can also be extended over a WAN in some configurations.</w:t>
        </w:r>
      </w:ins>
    </w:p>
    <w:p w:rsidR="00000000" w:rsidDel="00000000" w:rsidP="00000000" w:rsidRDefault="00000000" w:rsidRPr="00000000" w14:paraId="0000032C">
      <w:pPr>
        <w:numPr>
          <w:ilvl w:val="0"/>
          <w:numId w:val="5"/>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is NOT a benefit of IP SAN?</w:t>
          <w:br w:type="textWrapping"/>
        </w:r>
      </w:ins>
    </w:p>
    <w:p w:rsidR="00000000" w:rsidDel="00000000" w:rsidP="00000000" w:rsidRDefault="00000000" w:rsidRPr="00000000" w14:paraId="0000032D">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Easy scalability</w:t>
        </w:r>
      </w:ins>
    </w:p>
    <w:p w:rsidR="00000000" w:rsidDel="00000000" w:rsidP="00000000" w:rsidRDefault="00000000" w:rsidRPr="00000000" w14:paraId="0000032E">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Centralized storage management</w:t>
        </w:r>
      </w:ins>
    </w:p>
    <w:p w:rsidR="00000000" w:rsidDel="00000000" w:rsidP="00000000" w:rsidRDefault="00000000" w:rsidRPr="00000000" w14:paraId="0000032F">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High latency</w:t>
        </w:r>
      </w:ins>
    </w:p>
    <w:p w:rsidR="00000000" w:rsidDel="00000000" w:rsidP="00000000" w:rsidRDefault="00000000" w:rsidRPr="00000000" w14:paraId="00000330">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Lower cost compared to Fibre Channel SAN</w:t>
          <w:br w:type="textWrapping"/>
          <w:t xml:space="preserve"> </w:t>
        </w:r>
        <w:r w:rsidDel="00000000" w:rsidR="00000000" w:rsidRPr="00000000">
          <w:rPr>
            <w:rtl w:val="0"/>
          </w:rPr>
          <w:t xml:space="preserve">Answer: C) High latency</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IP SAN offers low latency due to the use of standard Ethernet protocols, which is a significant advantage over other SAN types.</w:t>
        </w:r>
      </w:ins>
    </w:p>
    <w:p w:rsidR="00000000" w:rsidDel="00000000" w:rsidP="00000000" w:rsidRDefault="00000000" w:rsidRPr="00000000" w14:paraId="00000331">
      <w:pPr>
        <w:numPr>
          <w:ilvl w:val="0"/>
          <w:numId w:val="5"/>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device connects servers to an IP SAN?</w:t>
          <w:br w:type="textWrapping"/>
        </w:r>
      </w:ins>
    </w:p>
    <w:p w:rsidR="00000000" w:rsidDel="00000000" w:rsidP="00000000" w:rsidRDefault="00000000" w:rsidRPr="00000000" w14:paraId="00000332">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Storage Controller</w:t>
        </w:r>
      </w:ins>
    </w:p>
    <w:p w:rsidR="00000000" w:rsidDel="00000000" w:rsidP="00000000" w:rsidRDefault="00000000" w:rsidRPr="00000000" w14:paraId="00000333">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Router</w:t>
        </w:r>
      </w:ins>
    </w:p>
    <w:p w:rsidR="00000000" w:rsidDel="00000000" w:rsidP="00000000" w:rsidRDefault="00000000" w:rsidRPr="00000000" w14:paraId="00000334">
      <w:pPr>
        <w:numPr>
          <w:ilvl w:val="1"/>
          <w:numId w:val="5"/>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Network Interface Card (NIC)</w:t>
        </w:r>
      </w:ins>
    </w:p>
    <w:p w:rsidR="00000000" w:rsidDel="00000000" w:rsidP="00000000" w:rsidRDefault="00000000" w:rsidRPr="00000000" w14:paraId="00000335">
      <w:pPr>
        <w:numPr>
          <w:ilvl w:val="1"/>
          <w:numId w:val="5"/>
        </w:numPr>
        <w:spacing w:after="24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Fiber Channel Switch</w:t>
          <w:br w:type="textWrapping"/>
          <w:t xml:space="preserve"> </w:t>
        </w:r>
        <w:r w:rsidDel="00000000" w:rsidR="00000000" w:rsidRPr="00000000">
          <w:rPr>
            <w:rtl w:val="0"/>
          </w:rPr>
          <w:t xml:space="preserve">Answer: C) Network Interface Card (NIC)</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Servers connect to an IP SAN using a </w:t>
        </w:r>
        <w:r w:rsidDel="00000000" w:rsidR="00000000" w:rsidRPr="00000000">
          <w:rPr>
            <w:rtl w:val="0"/>
          </w:rPr>
          <w:t xml:space="preserve">Network Interface Card (NIC)</w:t>
        </w:r>
        <w:r w:rsidDel="00000000" w:rsidR="00000000" w:rsidRPr="00000000">
          <w:rPr>
            <w:rtl w:val="0"/>
          </w:rPr>
          <w:t xml:space="preserve">, typically over Ethernet.</w:t>
        </w:r>
      </w:ins>
    </w:p>
    <w:p w:rsidR="00000000" w:rsidDel="00000000" w:rsidP="00000000" w:rsidRDefault="00000000" w:rsidRPr="00000000" w14:paraId="00000336">
      <w:pPr>
        <w:spacing w:after="240" w:before="240" w:lineRule="auto"/>
        <w:rPr>
          <w:ins w:author="Ganesh Gathade" w:id="0" w:date="2025-01-01T17:20:09Z"/>
        </w:rPr>
      </w:pPr>
      <w:ins w:author="Ganesh Gathade" w:id="0" w:date="2025-01-01T17:20: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337">
      <w:pPr>
        <w:pStyle w:val="Heading3"/>
        <w:keepNext w:val="0"/>
        <w:keepLines w:val="0"/>
        <w:spacing w:before="280" w:lineRule="auto"/>
        <w:rPr>
          <w:ins w:author="Ganesh Gathade" w:id="0" w:date="2025-01-01T17:20:09Z"/>
        </w:rPr>
      </w:pPr>
      <w:ins w:author="Ganesh Gathade" w:id="0" w:date="2025-01-01T17:20:09Z">
        <w:bookmarkStart w:colFirst="0" w:colLast="0" w:name="_joidpbeaqbr7" w:id="90"/>
        <w:bookmarkEnd w:id="90"/>
        <w:r w:rsidDel="00000000" w:rsidR="00000000" w:rsidRPr="00000000">
          <w:rPr>
            <w:rtl w:val="0"/>
          </w:rPr>
          <w:t xml:space="preserve">Medium MCQs</w:t>
        </w:r>
      </w:ins>
    </w:p>
    <w:p w:rsidR="00000000" w:rsidDel="00000000" w:rsidP="00000000" w:rsidRDefault="00000000" w:rsidRPr="00000000" w14:paraId="00000338">
      <w:pPr>
        <w:numPr>
          <w:ilvl w:val="0"/>
          <w:numId w:val="14"/>
        </w:numPr>
        <w:spacing w:after="0" w:afterAutospacing="0" w:before="24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is a protocol commonly used in IP SAN?</w:t>
          <w:br w:type="textWrapping"/>
        </w:r>
      </w:ins>
    </w:p>
    <w:p w:rsidR="00000000" w:rsidDel="00000000" w:rsidP="00000000" w:rsidRDefault="00000000" w:rsidRPr="00000000" w14:paraId="00000339">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Fibre Channel over Ethernet (FCoE)</w:t>
        </w:r>
      </w:ins>
    </w:p>
    <w:p w:rsidR="00000000" w:rsidDel="00000000" w:rsidP="00000000" w:rsidRDefault="00000000" w:rsidRPr="00000000" w14:paraId="0000033A">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iSCSI</w:t>
        </w:r>
      </w:ins>
    </w:p>
    <w:p w:rsidR="00000000" w:rsidDel="00000000" w:rsidP="00000000" w:rsidRDefault="00000000" w:rsidRPr="00000000" w14:paraId="0000033B">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NFS</w:t>
        </w:r>
      </w:ins>
    </w:p>
    <w:p w:rsidR="00000000" w:rsidDel="00000000" w:rsidP="00000000" w:rsidRDefault="00000000" w:rsidRPr="00000000" w14:paraId="0000033C">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All of the above</w:t>
          <w:br w:type="textWrapping"/>
          <w:t xml:space="preserve"> </w:t>
        </w:r>
        <w:r w:rsidDel="00000000" w:rsidR="00000000" w:rsidRPr="00000000">
          <w:rPr>
            <w:rtl w:val="0"/>
          </w:rPr>
          <w:t xml:space="preserve">Answer: D) All of the above</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iSCSI is the most commonly used protocol in IP SAN, but </w:t>
        </w:r>
        <w:r w:rsidDel="00000000" w:rsidR="00000000" w:rsidRPr="00000000">
          <w:rPr>
            <w:rtl w:val="0"/>
          </w:rPr>
          <w:t xml:space="preserve">FCoE</w:t>
        </w:r>
        <w:r w:rsidDel="00000000" w:rsidR="00000000" w:rsidRPr="00000000">
          <w:rPr>
            <w:rtl w:val="0"/>
          </w:rPr>
          <w:t xml:space="preserve"> and </w:t>
        </w:r>
        <w:r w:rsidDel="00000000" w:rsidR="00000000" w:rsidRPr="00000000">
          <w:rPr>
            <w:rtl w:val="0"/>
          </w:rPr>
          <w:t xml:space="preserve">NFS</w:t>
        </w:r>
        <w:r w:rsidDel="00000000" w:rsidR="00000000" w:rsidRPr="00000000">
          <w:rPr>
            <w:rtl w:val="0"/>
          </w:rPr>
          <w:t xml:space="preserve"> can also be used.</w:t>
        </w:r>
      </w:ins>
    </w:p>
    <w:p w:rsidR="00000000" w:rsidDel="00000000" w:rsidP="00000000" w:rsidRDefault="00000000" w:rsidRPr="00000000" w14:paraId="0000033D">
      <w:pPr>
        <w:numPr>
          <w:ilvl w:val="0"/>
          <w:numId w:val="14"/>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layer of the OSI model does iSCSI work at?</w:t>
          <w:br w:type="textWrapping"/>
        </w:r>
      </w:ins>
    </w:p>
    <w:p w:rsidR="00000000" w:rsidDel="00000000" w:rsidP="00000000" w:rsidRDefault="00000000" w:rsidRPr="00000000" w14:paraId="0000033E">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Physical Layer</w:t>
        </w:r>
      </w:ins>
    </w:p>
    <w:p w:rsidR="00000000" w:rsidDel="00000000" w:rsidP="00000000" w:rsidRDefault="00000000" w:rsidRPr="00000000" w14:paraId="0000033F">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Transport Layer</w:t>
        </w:r>
      </w:ins>
    </w:p>
    <w:p w:rsidR="00000000" w:rsidDel="00000000" w:rsidP="00000000" w:rsidRDefault="00000000" w:rsidRPr="00000000" w14:paraId="00000340">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Application Layer</w:t>
        </w:r>
      </w:ins>
    </w:p>
    <w:p w:rsidR="00000000" w:rsidDel="00000000" w:rsidP="00000000" w:rsidRDefault="00000000" w:rsidRPr="00000000" w14:paraId="00000341">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Data Link Layer</w:t>
          <w:br w:type="textWrapping"/>
          <w:t xml:space="preserve"> </w:t>
        </w:r>
        <w:r w:rsidDel="00000000" w:rsidR="00000000" w:rsidRPr="00000000">
          <w:rPr>
            <w:rtl w:val="0"/>
          </w:rPr>
          <w:t xml:space="preserve">Answer: B) Transport Layer</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iSCSI works at the </w:t>
        </w:r>
        <w:r w:rsidDel="00000000" w:rsidR="00000000" w:rsidRPr="00000000">
          <w:rPr>
            <w:rtl w:val="0"/>
          </w:rPr>
          <w:t xml:space="preserve">Transport Layer (Layer 4)</w:t>
        </w:r>
        <w:r w:rsidDel="00000000" w:rsidR="00000000" w:rsidRPr="00000000">
          <w:rPr>
            <w:rtl w:val="0"/>
          </w:rPr>
          <w:t xml:space="preserve">, providing block-level access to storage over IP networks.</w:t>
        </w:r>
      </w:ins>
    </w:p>
    <w:p w:rsidR="00000000" w:rsidDel="00000000" w:rsidP="00000000" w:rsidRDefault="00000000" w:rsidRPr="00000000" w14:paraId="00000342">
      <w:pPr>
        <w:numPr>
          <w:ilvl w:val="0"/>
          <w:numId w:val="14"/>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What type of storage devices are typically connected to an IP SAN?</w:t>
          <w:br w:type="textWrapping"/>
        </w:r>
      </w:ins>
    </w:p>
    <w:p w:rsidR="00000000" w:rsidDel="00000000" w:rsidP="00000000" w:rsidRDefault="00000000" w:rsidRPr="00000000" w14:paraId="00000343">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Optical Discs</w:t>
        </w:r>
      </w:ins>
    </w:p>
    <w:p w:rsidR="00000000" w:rsidDel="00000000" w:rsidP="00000000" w:rsidRDefault="00000000" w:rsidRPr="00000000" w14:paraId="00000344">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Hard Drives and Solid-State Drives (SSDs)</w:t>
        </w:r>
      </w:ins>
    </w:p>
    <w:p w:rsidR="00000000" w:rsidDel="00000000" w:rsidP="00000000" w:rsidRDefault="00000000" w:rsidRPr="00000000" w14:paraId="00000345">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Tape Drives</w:t>
        </w:r>
      </w:ins>
    </w:p>
    <w:p w:rsidR="00000000" w:rsidDel="00000000" w:rsidP="00000000" w:rsidRDefault="00000000" w:rsidRPr="00000000" w14:paraId="00000346">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USB Flash Drives</w:t>
          <w:br w:type="textWrapping"/>
          <w:t xml:space="preserve"> </w:t>
        </w:r>
        <w:r w:rsidDel="00000000" w:rsidR="00000000" w:rsidRPr="00000000">
          <w:rPr>
            <w:rtl w:val="0"/>
          </w:rPr>
          <w:t xml:space="preserve">Answer: B) Hard Drives and Solid-State Drives (SSDs)</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IP SANs typically use </w:t>
        </w:r>
        <w:r w:rsidDel="00000000" w:rsidR="00000000" w:rsidRPr="00000000">
          <w:rPr>
            <w:rtl w:val="0"/>
          </w:rPr>
          <w:t xml:space="preserve">hard drives</w:t>
        </w:r>
        <w:r w:rsidDel="00000000" w:rsidR="00000000" w:rsidRPr="00000000">
          <w:rPr>
            <w:rtl w:val="0"/>
          </w:rPr>
          <w:t xml:space="preserve"> and </w:t>
        </w:r>
        <w:r w:rsidDel="00000000" w:rsidR="00000000" w:rsidRPr="00000000">
          <w:rPr>
            <w:rtl w:val="0"/>
          </w:rPr>
          <w:t xml:space="preserve">SSDs</w:t>
        </w:r>
        <w:r w:rsidDel="00000000" w:rsidR="00000000" w:rsidRPr="00000000">
          <w:rPr>
            <w:rtl w:val="0"/>
          </w:rPr>
          <w:t xml:space="preserve"> as storage devices to provide block-level access.</w:t>
        </w:r>
      </w:ins>
    </w:p>
    <w:p w:rsidR="00000000" w:rsidDel="00000000" w:rsidP="00000000" w:rsidRDefault="00000000" w:rsidRPr="00000000" w14:paraId="00000347">
      <w:pPr>
        <w:numPr>
          <w:ilvl w:val="0"/>
          <w:numId w:val="14"/>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does IP SAN primarily offer?</w:t>
          <w:br w:type="textWrapping"/>
        </w:r>
      </w:ins>
    </w:p>
    <w:p w:rsidR="00000000" w:rsidDel="00000000" w:rsidP="00000000" w:rsidRDefault="00000000" w:rsidRPr="00000000" w14:paraId="00000348">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File-level access to storage</w:t>
        </w:r>
      </w:ins>
    </w:p>
    <w:p w:rsidR="00000000" w:rsidDel="00000000" w:rsidP="00000000" w:rsidRDefault="00000000" w:rsidRPr="00000000" w14:paraId="00000349">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Block-level access to storage</w:t>
        </w:r>
      </w:ins>
    </w:p>
    <w:p w:rsidR="00000000" w:rsidDel="00000000" w:rsidP="00000000" w:rsidRDefault="00000000" w:rsidRPr="00000000" w14:paraId="0000034A">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Database-level access</w:t>
        </w:r>
      </w:ins>
    </w:p>
    <w:p w:rsidR="00000000" w:rsidDel="00000000" w:rsidP="00000000" w:rsidRDefault="00000000" w:rsidRPr="00000000" w14:paraId="0000034B">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Memory-level access</w:t>
          <w:br w:type="textWrapping"/>
          <w:t xml:space="preserve"> </w:t>
        </w:r>
        <w:r w:rsidDel="00000000" w:rsidR="00000000" w:rsidRPr="00000000">
          <w:rPr>
            <w:rtl w:val="0"/>
          </w:rPr>
          <w:t xml:space="preserve">Answer: B) Block-level access to storage</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IP SAN provides </w:t>
        </w:r>
        <w:r w:rsidDel="00000000" w:rsidR="00000000" w:rsidRPr="00000000">
          <w:rPr>
            <w:rtl w:val="0"/>
          </w:rPr>
          <w:t xml:space="preserve">block-level</w:t>
        </w:r>
        <w:r w:rsidDel="00000000" w:rsidR="00000000" w:rsidRPr="00000000">
          <w:rPr>
            <w:rtl w:val="0"/>
          </w:rPr>
          <w:t xml:space="preserve"> access to storage, allowing servers to access data as if it were local storage.</w:t>
        </w:r>
      </w:ins>
    </w:p>
    <w:p w:rsidR="00000000" w:rsidDel="00000000" w:rsidP="00000000" w:rsidRDefault="00000000" w:rsidRPr="00000000" w14:paraId="0000034C">
      <w:pPr>
        <w:numPr>
          <w:ilvl w:val="0"/>
          <w:numId w:val="14"/>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is a primary benefit of using iSCSI in an IP SAN?</w:t>
          <w:br w:type="textWrapping"/>
        </w:r>
      </w:ins>
    </w:p>
    <w:p w:rsidR="00000000" w:rsidDel="00000000" w:rsidP="00000000" w:rsidRDefault="00000000" w:rsidRPr="00000000" w14:paraId="0000034D">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Higher performance than Fibre Channel</w:t>
        </w:r>
      </w:ins>
    </w:p>
    <w:p w:rsidR="00000000" w:rsidDel="00000000" w:rsidP="00000000" w:rsidRDefault="00000000" w:rsidRPr="00000000" w14:paraId="0000034E">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Lower cost than Fibre Channel</w:t>
        </w:r>
      </w:ins>
    </w:p>
    <w:p w:rsidR="00000000" w:rsidDel="00000000" w:rsidP="00000000" w:rsidRDefault="00000000" w:rsidRPr="00000000" w14:paraId="0000034F">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Higher security than Fibre Channel</w:t>
        </w:r>
      </w:ins>
    </w:p>
    <w:p w:rsidR="00000000" w:rsidDel="00000000" w:rsidP="00000000" w:rsidRDefault="00000000" w:rsidRPr="00000000" w14:paraId="00000350">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Improved data redundancy</w:t>
          <w:br w:type="textWrapping"/>
          <w:t xml:space="preserve"> </w:t>
        </w:r>
        <w:r w:rsidDel="00000000" w:rsidR="00000000" w:rsidRPr="00000000">
          <w:rPr>
            <w:rtl w:val="0"/>
          </w:rPr>
          <w:t xml:space="preserve">Answer: B) Lower cost than Fibre Channel</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iSCSI offers </w:t>
        </w:r>
        <w:r w:rsidDel="00000000" w:rsidR="00000000" w:rsidRPr="00000000">
          <w:rPr>
            <w:rtl w:val="0"/>
          </w:rPr>
          <w:t xml:space="preserve">lower cost</w:t>
        </w:r>
        <w:r w:rsidDel="00000000" w:rsidR="00000000" w:rsidRPr="00000000">
          <w:rPr>
            <w:rtl w:val="0"/>
          </w:rPr>
          <w:t xml:space="preserve"> compared to </w:t>
        </w:r>
        <w:r w:rsidDel="00000000" w:rsidR="00000000" w:rsidRPr="00000000">
          <w:rPr>
            <w:rtl w:val="0"/>
          </w:rPr>
          <w:t xml:space="preserve">Fibre Channel</w:t>
        </w:r>
        <w:r w:rsidDel="00000000" w:rsidR="00000000" w:rsidRPr="00000000">
          <w:rPr>
            <w:rtl w:val="0"/>
          </w:rPr>
          <w:t xml:space="preserve"> because it uses standard Ethernet instead of specialized hardware.</w:t>
        </w:r>
      </w:ins>
    </w:p>
    <w:p w:rsidR="00000000" w:rsidDel="00000000" w:rsidP="00000000" w:rsidRDefault="00000000" w:rsidRPr="00000000" w14:paraId="00000351">
      <w:pPr>
        <w:numPr>
          <w:ilvl w:val="0"/>
          <w:numId w:val="14"/>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device manages traffic in an IP SAN environment?</w:t>
          <w:br w:type="textWrapping"/>
        </w:r>
      </w:ins>
    </w:p>
    <w:p w:rsidR="00000000" w:rsidDel="00000000" w:rsidP="00000000" w:rsidRDefault="00000000" w:rsidRPr="00000000" w14:paraId="00000352">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SAN Switch</w:t>
        </w:r>
      </w:ins>
    </w:p>
    <w:p w:rsidR="00000000" w:rsidDel="00000000" w:rsidP="00000000" w:rsidRDefault="00000000" w:rsidRPr="00000000" w14:paraId="00000353">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Router</w:t>
        </w:r>
      </w:ins>
    </w:p>
    <w:p w:rsidR="00000000" w:rsidDel="00000000" w:rsidP="00000000" w:rsidRDefault="00000000" w:rsidRPr="00000000" w14:paraId="00000354">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iSCSI Target</w:t>
        </w:r>
      </w:ins>
    </w:p>
    <w:p w:rsidR="00000000" w:rsidDel="00000000" w:rsidP="00000000" w:rsidRDefault="00000000" w:rsidRPr="00000000" w14:paraId="00000355">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iSCSI Initiator</w:t>
          <w:br w:type="textWrapping"/>
          <w:t xml:space="preserve"> </w:t>
        </w:r>
        <w:r w:rsidDel="00000000" w:rsidR="00000000" w:rsidRPr="00000000">
          <w:rPr>
            <w:rtl w:val="0"/>
          </w:rPr>
          <w:t xml:space="preserve">Answer: A) SAN Switch</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A </w:t>
        </w:r>
        <w:r w:rsidDel="00000000" w:rsidR="00000000" w:rsidRPr="00000000">
          <w:rPr>
            <w:rtl w:val="0"/>
          </w:rPr>
          <w:t xml:space="preserve">SAN Switch</w:t>
        </w:r>
        <w:r w:rsidDel="00000000" w:rsidR="00000000" w:rsidRPr="00000000">
          <w:rPr>
            <w:rtl w:val="0"/>
          </w:rPr>
          <w:t xml:space="preserve"> is responsible for managing the traffic and ensuring connectivity between the servers and the storage devices in an IP SAN.</w:t>
        </w:r>
      </w:ins>
    </w:p>
    <w:p w:rsidR="00000000" w:rsidDel="00000000" w:rsidP="00000000" w:rsidRDefault="00000000" w:rsidRPr="00000000" w14:paraId="00000356">
      <w:pPr>
        <w:numPr>
          <w:ilvl w:val="0"/>
          <w:numId w:val="14"/>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What is the maximum distance an IP SAN can cover over Ethernet?</w:t>
          <w:br w:type="textWrapping"/>
        </w:r>
      </w:ins>
    </w:p>
    <w:p w:rsidR="00000000" w:rsidDel="00000000" w:rsidP="00000000" w:rsidRDefault="00000000" w:rsidRPr="00000000" w14:paraId="00000357">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10 meters</w:t>
        </w:r>
      </w:ins>
    </w:p>
    <w:p w:rsidR="00000000" w:rsidDel="00000000" w:rsidP="00000000" w:rsidRDefault="00000000" w:rsidRPr="00000000" w14:paraId="00000358">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100 meters</w:t>
        </w:r>
      </w:ins>
    </w:p>
    <w:p w:rsidR="00000000" w:rsidDel="00000000" w:rsidP="00000000" w:rsidRDefault="00000000" w:rsidRPr="00000000" w14:paraId="00000359">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10 kilometers</w:t>
        </w:r>
      </w:ins>
    </w:p>
    <w:p w:rsidR="00000000" w:rsidDel="00000000" w:rsidP="00000000" w:rsidRDefault="00000000" w:rsidRPr="00000000" w14:paraId="0000035A">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100 kilometers</w:t>
          <w:br w:type="textWrapping"/>
          <w:t xml:space="preserve"> </w:t>
        </w:r>
        <w:r w:rsidDel="00000000" w:rsidR="00000000" w:rsidRPr="00000000">
          <w:rPr>
            <w:rtl w:val="0"/>
          </w:rPr>
          <w:t xml:space="preserve">Answer: C) 10 kilometers</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Ethernet-based IP SANs can cover distances of up to </w:t>
        </w:r>
        <w:r w:rsidDel="00000000" w:rsidR="00000000" w:rsidRPr="00000000">
          <w:rPr>
            <w:rtl w:val="0"/>
          </w:rPr>
          <w:t xml:space="preserve">10 kilometers</w:t>
        </w:r>
        <w:r w:rsidDel="00000000" w:rsidR="00000000" w:rsidRPr="00000000">
          <w:rPr>
            <w:rtl w:val="0"/>
          </w:rPr>
          <w:t xml:space="preserve">, depending on the type of Ethernet cabling used (fiber-optic vs. copper).</w:t>
        </w:r>
      </w:ins>
    </w:p>
    <w:p w:rsidR="00000000" w:rsidDel="00000000" w:rsidP="00000000" w:rsidRDefault="00000000" w:rsidRPr="00000000" w14:paraId="0000035B">
      <w:pPr>
        <w:numPr>
          <w:ilvl w:val="0"/>
          <w:numId w:val="14"/>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In an IP SAN, what does the term "iSCSI Target" refer to?</w:t>
          <w:br w:type="textWrapping"/>
        </w:r>
      </w:ins>
    </w:p>
    <w:p w:rsidR="00000000" w:rsidDel="00000000" w:rsidP="00000000" w:rsidRDefault="00000000" w:rsidRPr="00000000" w14:paraId="0000035C">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The device that stores data and provides storage resources</w:t>
        </w:r>
      </w:ins>
    </w:p>
    <w:p w:rsidR="00000000" w:rsidDel="00000000" w:rsidP="00000000" w:rsidRDefault="00000000" w:rsidRPr="00000000" w14:paraId="0000035D">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The device that initiates storage access</w:t>
        </w:r>
      </w:ins>
    </w:p>
    <w:p w:rsidR="00000000" w:rsidDel="00000000" w:rsidP="00000000" w:rsidRDefault="00000000" w:rsidRPr="00000000" w14:paraId="0000035E">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A network switch connecting devices</w:t>
        </w:r>
      </w:ins>
    </w:p>
    <w:p w:rsidR="00000000" w:rsidDel="00000000" w:rsidP="00000000" w:rsidRDefault="00000000" w:rsidRPr="00000000" w14:paraId="0000035F">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A protocol for managing storage</w:t>
          <w:br w:type="textWrapping"/>
          <w:t xml:space="preserve"> </w:t>
        </w:r>
        <w:r w:rsidDel="00000000" w:rsidR="00000000" w:rsidRPr="00000000">
          <w:rPr>
            <w:rtl w:val="0"/>
          </w:rPr>
          <w:t xml:space="preserve">Answer: A) The device that stores data and provides storage resources</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The </w:t>
        </w:r>
        <w:r w:rsidDel="00000000" w:rsidR="00000000" w:rsidRPr="00000000">
          <w:rPr>
            <w:rtl w:val="0"/>
          </w:rPr>
          <w:t xml:space="preserve">iSCSI Target</w:t>
        </w:r>
        <w:r w:rsidDel="00000000" w:rsidR="00000000" w:rsidRPr="00000000">
          <w:rPr>
            <w:rtl w:val="0"/>
          </w:rPr>
          <w:t xml:space="preserve"> is the storage device or server that provides the storage resources to the initiator in an IP SAN.</w:t>
        </w:r>
      </w:ins>
    </w:p>
    <w:p w:rsidR="00000000" w:rsidDel="00000000" w:rsidP="00000000" w:rsidRDefault="00000000" w:rsidRPr="00000000" w14:paraId="00000360">
      <w:pPr>
        <w:numPr>
          <w:ilvl w:val="0"/>
          <w:numId w:val="14"/>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What does "iSCSI Initiator" refer to in an IP SAN setup?</w:t>
          <w:br w:type="textWrapping"/>
        </w:r>
      </w:ins>
    </w:p>
    <w:p w:rsidR="00000000" w:rsidDel="00000000" w:rsidP="00000000" w:rsidRDefault="00000000" w:rsidRPr="00000000" w14:paraId="00000361">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The software that manages the storage</w:t>
        </w:r>
      </w:ins>
    </w:p>
    <w:p w:rsidR="00000000" w:rsidDel="00000000" w:rsidP="00000000" w:rsidRDefault="00000000" w:rsidRPr="00000000" w14:paraId="00000362">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A device that connects to the IP SAN and accesses storage</w:t>
        </w:r>
      </w:ins>
    </w:p>
    <w:p w:rsidR="00000000" w:rsidDel="00000000" w:rsidP="00000000" w:rsidRDefault="00000000" w:rsidRPr="00000000" w14:paraId="00000363">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The server's network interface card</w:t>
        </w:r>
      </w:ins>
    </w:p>
    <w:p w:rsidR="00000000" w:rsidDel="00000000" w:rsidP="00000000" w:rsidRDefault="00000000" w:rsidRPr="00000000" w14:paraId="00000364">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A disk array used to store data</w:t>
          <w:br w:type="textWrapping"/>
          <w:t xml:space="preserve"> </w:t>
        </w:r>
        <w:r w:rsidDel="00000000" w:rsidR="00000000" w:rsidRPr="00000000">
          <w:rPr>
            <w:rtl w:val="0"/>
          </w:rPr>
          <w:t xml:space="preserve">Answer: B) A device that connects to the IP SAN and accesses storage</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The </w:t>
        </w:r>
        <w:r w:rsidDel="00000000" w:rsidR="00000000" w:rsidRPr="00000000">
          <w:rPr>
            <w:rtl w:val="0"/>
          </w:rPr>
          <w:t xml:space="preserve">iSCSI Initiator</w:t>
        </w:r>
        <w:r w:rsidDel="00000000" w:rsidR="00000000" w:rsidRPr="00000000">
          <w:rPr>
            <w:rtl w:val="0"/>
          </w:rPr>
          <w:t xml:space="preserve"> is the client or device (usually a server) that connects to the </w:t>
        </w:r>
        <w:r w:rsidDel="00000000" w:rsidR="00000000" w:rsidRPr="00000000">
          <w:rPr>
            <w:rtl w:val="0"/>
          </w:rPr>
          <w:t xml:space="preserve">iSCSI Target</w:t>
        </w:r>
        <w:r w:rsidDel="00000000" w:rsidR="00000000" w:rsidRPr="00000000">
          <w:rPr>
            <w:rtl w:val="0"/>
          </w:rPr>
          <w:t xml:space="preserve"> to access the storage.</w:t>
        </w:r>
      </w:ins>
    </w:p>
    <w:p w:rsidR="00000000" w:rsidDel="00000000" w:rsidP="00000000" w:rsidRDefault="00000000" w:rsidRPr="00000000" w14:paraId="00000365">
      <w:pPr>
        <w:numPr>
          <w:ilvl w:val="0"/>
          <w:numId w:val="14"/>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is a common use case for IP SAN?</w:t>
          <w:br w:type="textWrapping"/>
        </w:r>
      </w:ins>
    </w:p>
    <w:p w:rsidR="00000000" w:rsidDel="00000000" w:rsidP="00000000" w:rsidRDefault="00000000" w:rsidRPr="00000000" w14:paraId="00000366">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Local disk storage for a single server</w:t>
        </w:r>
      </w:ins>
    </w:p>
    <w:p w:rsidR="00000000" w:rsidDel="00000000" w:rsidP="00000000" w:rsidRDefault="00000000" w:rsidRPr="00000000" w14:paraId="00000367">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Providing remote access to file storage</w:t>
        </w:r>
      </w:ins>
    </w:p>
    <w:p w:rsidR="00000000" w:rsidDel="00000000" w:rsidP="00000000" w:rsidRDefault="00000000" w:rsidRPr="00000000" w14:paraId="00000368">
      <w:pPr>
        <w:numPr>
          <w:ilvl w:val="1"/>
          <w:numId w:val="14"/>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Enterprise-level block-level data storage</w:t>
        </w:r>
      </w:ins>
    </w:p>
    <w:p w:rsidR="00000000" w:rsidDel="00000000" w:rsidP="00000000" w:rsidRDefault="00000000" w:rsidRPr="00000000" w14:paraId="00000369">
      <w:pPr>
        <w:numPr>
          <w:ilvl w:val="1"/>
          <w:numId w:val="14"/>
        </w:numPr>
        <w:spacing w:after="24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Video streaming</w:t>
          <w:br w:type="textWrapping"/>
          <w:t xml:space="preserve"> </w:t>
        </w:r>
        <w:r w:rsidDel="00000000" w:rsidR="00000000" w:rsidRPr="00000000">
          <w:rPr>
            <w:rtl w:val="0"/>
          </w:rPr>
          <w:t xml:space="preserve">Answer: C) Enterprise-level block-level data storage</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IP SANs are often used in </w:t>
        </w:r>
        <w:r w:rsidDel="00000000" w:rsidR="00000000" w:rsidRPr="00000000">
          <w:rPr>
            <w:rtl w:val="0"/>
          </w:rPr>
          <w:t xml:space="preserve">enterprise environments</w:t>
        </w:r>
        <w:r w:rsidDel="00000000" w:rsidR="00000000" w:rsidRPr="00000000">
          <w:rPr>
            <w:rtl w:val="0"/>
          </w:rPr>
          <w:t xml:space="preserve"> to provide centralized, block-level data storage.</w:t>
        </w:r>
      </w:ins>
    </w:p>
    <w:p w:rsidR="00000000" w:rsidDel="00000000" w:rsidP="00000000" w:rsidRDefault="00000000" w:rsidRPr="00000000" w14:paraId="0000036A">
      <w:pPr>
        <w:spacing w:after="240" w:before="240" w:lineRule="auto"/>
        <w:rPr>
          <w:ins w:author="Ganesh Gathade" w:id="0" w:date="2025-01-01T17:20:09Z"/>
        </w:rPr>
      </w:pPr>
      <w:ins w:author="Ganesh Gathade" w:id="0" w:date="2025-01-01T17:20: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36B">
      <w:pPr>
        <w:pStyle w:val="Heading3"/>
        <w:keepNext w:val="0"/>
        <w:keepLines w:val="0"/>
        <w:spacing w:before="280" w:lineRule="auto"/>
        <w:rPr>
          <w:ins w:author="Ganesh Gathade" w:id="0" w:date="2025-01-01T17:20:09Z"/>
        </w:rPr>
      </w:pPr>
      <w:ins w:author="Ganesh Gathade" w:id="0" w:date="2025-01-01T17:20:09Z">
        <w:bookmarkStart w:colFirst="0" w:colLast="0" w:name="_m0701whybev5" w:id="91"/>
        <w:bookmarkEnd w:id="91"/>
        <w:r w:rsidDel="00000000" w:rsidR="00000000" w:rsidRPr="00000000">
          <w:rPr>
            <w:rtl w:val="0"/>
          </w:rPr>
          <w:t xml:space="preserve">Hard MCQs</w:t>
        </w:r>
      </w:ins>
    </w:p>
    <w:p w:rsidR="00000000" w:rsidDel="00000000" w:rsidP="00000000" w:rsidRDefault="00000000" w:rsidRPr="00000000" w14:paraId="0000036C">
      <w:pPr>
        <w:numPr>
          <w:ilvl w:val="0"/>
          <w:numId w:val="12"/>
        </w:numPr>
        <w:spacing w:after="0" w:afterAutospacing="0" w:before="24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is an important consideration when implementing an IP SAN in terms of performance?</w:t>
          <w:br w:type="textWrapping"/>
        </w:r>
      </w:ins>
    </w:p>
    <w:p w:rsidR="00000000" w:rsidDel="00000000" w:rsidP="00000000" w:rsidRDefault="00000000" w:rsidRPr="00000000" w14:paraId="0000036D">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Redundant Power Supply Units (PSUs)</w:t>
        </w:r>
      </w:ins>
    </w:p>
    <w:p w:rsidR="00000000" w:rsidDel="00000000" w:rsidP="00000000" w:rsidRDefault="00000000" w:rsidRPr="00000000" w14:paraId="0000036E">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Use of faster Ethernet speeds (e.g., 10GbE)</w:t>
        </w:r>
      </w:ins>
    </w:p>
    <w:p w:rsidR="00000000" w:rsidDel="00000000" w:rsidP="00000000" w:rsidRDefault="00000000" w:rsidRPr="00000000" w14:paraId="0000036F">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Adding extra hard drives to the system</w:t>
        </w:r>
      </w:ins>
    </w:p>
    <w:p w:rsidR="00000000" w:rsidDel="00000000" w:rsidP="00000000" w:rsidRDefault="00000000" w:rsidRPr="00000000" w14:paraId="00000370">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Increasing the number of IP addresses used</w:t>
          <w:br w:type="textWrapping"/>
          <w:t xml:space="preserve"> </w:t>
        </w:r>
        <w:r w:rsidDel="00000000" w:rsidR="00000000" w:rsidRPr="00000000">
          <w:rPr>
            <w:rtl w:val="0"/>
          </w:rPr>
          <w:t xml:space="preserve">Answer: B) Use of faster Ethernet speeds (e.g., 10GbE)</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To improve </w:t>
        </w:r>
        <w:r w:rsidDel="00000000" w:rsidR="00000000" w:rsidRPr="00000000">
          <w:rPr>
            <w:rtl w:val="0"/>
          </w:rPr>
          <w:t xml:space="preserve">performance</w:t>
        </w:r>
        <w:r w:rsidDel="00000000" w:rsidR="00000000" w:rsidRPr="00000000">
          <w:rPr>
            <w:rtl w:val="0"/>
          </w:rPr>
          <w:t xml:space="preserve">, IP SANs often require </w:t>
        </w:r>
        <w:r w:rsidDel="00000000" w:rsidR="00000000" w:rsidRPr="00000000">
          <w:rPr>
            <w:rtl w:val="0"/>
          </w:rPr>
          <w:t xml:space="preserve">high-speed Ethernet</w:t>
        </w:r>
        <w:r w:rsidDel="00000000" w:rsidR="00000000" w:rsidRPr="00000000">
          <w:rPr>
            <w:rtl w:val="0"/>
          </w:rPr>
          <w:t xml:space="preserve"> connections, such as </w:t>
        </w:r>
        <w:r w:rsidDel="00000000" w:rsidR="00000000" w:rsidRPr="00000000">
          <w:rPr>
            <w:rtl w:val="0"/>
          </w:rPr>
          <w:t xml:space="preserve">10GbE</w:t>
        </w:r>
        <w:r w:rsidDel="00000000" w:rsidR="00000000" w:rsidRPr="00000000">
          <w:rPr>
            <w:rtl w:val="0"/>
          </w:rPr>
          <w:t xml:space="preserve"> (10 Gigabit Ethernet).</w:t>
        </w:r>
      </w:ins>
    </w:p>
    <w:p w:rsidR="00000000" w:rsidDel="00000000" w:rsidP="00000000" w:rsidRDefault="00000000" w:rsidRPr="00000000" w14:paraId="00000371">
      <w:pPr>
        <w:numPr>
          <w:ilvl w:val="0"/>
          <w:numId w:val="12"/>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protocols is used to extend IP SAN over long distances?</w:t>
          <w:br w:type="textWrapping"/>
        </w:r>
      </w:ins>
    </w:p>
    <w:p w:rsidR="00000000" w:rsidDel="00000000" w:rsidP="00000000" w:rsidRDefault="00000000" w:rsidRPr="00000000" w14:paraId="00000372">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Fibre Channel over IP (FCIP)</w:t>
        </w:r>
      </w:ins>
    </w:p>
    <w:p w:rsidR="00000000" w:rsidDel="00000000" w:rsidP="00000000" w:rsidRDefault="00000000" w:rsidRPr="00000000" w14:paraId="00000373">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Fibre Channel over Ethernet (FCoE)</w:t>
        </w:r>
      </w:ins>
    </w:p>
    <w:p w:rsidR="00000000" w:rsidDel="00000000" w:rsidP="00000000" w:rsidRDefault="00000000" w:rsidRPr="00000000" w14:paraId="00000374">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iSCSI over TCP/IP</w:t>
        </w:r>
      </w:ins>
    </w:p>
    <w:p w:rsidR="00000000" w:rsidDel="00000000" w:rsidP="00000000" w:rsidRDefault="00000000" w:rsidRPr="00000000" w14:paraId="00000375">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NFS over TCP</w:t>
          <w:br w:type="textWrapping"/>
          <w:t xml:space="preserve"> </w:t>
        </w:r>
        <w:r w:rsidDel="00000000" w:rsidR="00000000" w:rsidRPr="00000000">
          <w:rPr>
            <w:rtl w:val="0"/>
          </w:rPr>
          <w:t xml:space="preserve">Answer: A) Fibre Channel over IP (FCIP)</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w:t>
        </w:r>
        <w:r w:rsidDel="00000000" w:rsidR="00000000" w:rsidRPr="00000000">
          <w:rPr>
            <w:rtl w:val="0"/>
          </w:rPr>
          <w:t xml:space="preserve">FCIP</w:t>
        </w:r>
        <w:r w:rsidDel="00000000" w:rsidR="00000000" w:rsidRPr="00000000">
          <w:rPr>
            <w:rtl w:val="0"/>
          </w:rPr>
          <w:t xml:space="preserve"> is used to extend Fibre Channel networks over IP networks, allowing IP SANs to span long distances.</w:t>
        </w:r>
      </w:ins>
    </w:p>
    <w:p w:rsidR="00000000" w:rsidDel="00000000" w:rsidP="00000000" w:rsidRDefault="00000000" w:rsidRPr="00000000" w14:paraId="00000376">
      <w:pPr>
        <w:numPr>
          <w:ilvl w:val="0"/>
          <w:numId w:val="12"/>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is the primary function of an iSCSI target?</w:t>
          <w:br w:type="textWrapping"/>
        </w:r>
      </w:ins>
    </w:p>
    <w:p w:rsidR="00000000" w:rsidDel="00000000" w:rsidP="00000000" w:rsidRDefault="00000000" w:rsidRPr="00000000" w14:paraId="00000377">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To initiate a connection to the IP SAN</w:t>
        </w:r>
      </w:ins>
    </w:p>
    <w:p w:rsidR="00000000" w:rsidDel="00000000" w:rsidP="00000000" w:rsidRDefault="00000000" w:rsidRPr="00000000" w14:paraId="00000378">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To store and manage data on the IP SAN</w:t>
        </w:r>
      </w:ins>
    </w:p>
    <w:p w:rsidR="00000000" w:rsidDel="00000000" w:rsidP="00000000" w:rsidRDefault="00000000" w:rsidRPr="00000000" w14:paraId="00000379">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To provide a user interface for storage management</w:t>
        </w:r>
      </w:ins>
    </w:p>
    <w:p w:rsidR="00000000" w:rsidDel="00000000" w:rsidP="00000000" w:rsidRDefault="00000000" w:rsidRPr="00000000" w14:paraId="0000037A">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To encrypt data during transmission</w:t>
          <w:br w:type="textWrapping"/>
          <w:t xml:space="preserve"> </w:t>
        </w:r>
        <w:r w:rsidDel="00000000" w:rsidR="00000000" w:rsidRPr="00000000">
          <w:rPr>
            <w:rtl w:val="0"/>
          </w:rPr>
          <w:t xml:space="preserve">Answer: B) To store and manage data on the IP SAN</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The </w:t>
        </w:r>
        <w:r w:rsidDel="00000000" w:rsidR="00000000" w:rsidRPr="00000000">
          <w:rPr>
            <w:rtl w:val="0"/>
          </w:rPr>
          <w:t xml:space="preserve">iSCSI Target</w:t>
        </w:r>
        <w:r w:rsidDel="00000000" w:rsidR="00000000" w:rsidRPr="00000000">
          <w:rPr>
            <w:rtl w:val="0"/>
          </w:rPr>
          <w:t xml:space="preserve"> is the storage system that stores and manages data and provides it to initiators over the IP SAN.</w:t>
        </w:r>
      </w:ins>
    </w:p>
    <w:p w:rsidR="00000000" w:rsidDel="00000000" w:rsidP="00000000" w:rsidRDefault="00000000" w:rsidRPr="00000000" w14:paraId="0000037B">
      <w:pPr>
        <w:numPr>
          <w:ilvl w:val="0"/>
          <w:numId w:val="12"/>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is a disadvantage of using IP SANs over Fibre Channel SANs?</w:t>
          <w:br w:type="textWrapping"/>
        </w:r>
      </w:ins>
    </w:p>
    <w:p w:rsidR="00000000" w:rsidDel="00000000" w:rsidP="00000000" w:rsidRDefault="00000000" w:rsidRPr="00000000" w14:paraId="0000037C">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Lower cost of implementation</w:t>
        </w:r>
      </w:ins>
    </w:p>
    <w:p w:rsidR="00000000" w:rsidDel="00000000" w:rsidP="00000000" w:rsidRDefault="00000000" w:rsidRPr="00000000" w14:paraId="0000037D">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Higher speed and bandwidth</w:t>
        </w:r>
      </w:ins>
    </w:p>
    <w:p w:rsidR="00000000" w:rsidDel="00000000" w:rsidP="00000000" w:rsidRDefault="00000000" w:rsidRPr="00000000" w14:paraId="0000037E">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Higher latency and potential for network congestion</w:t>
        </w:r>
      </w:ins>
    </w:p>
    <w:p w:rsidR="00000000" w:rsidDel="00000000" w:rsidP="00000000" w:rsidRDefault="00000000" w:rsidRPr="00000000" w14:paraId="0000037F">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Easier scalability</w:t>
          <w:br w:type="textWrapping"/>
          <w:t xml:space="preserve"> </w:t>
        </w:r>
        <w:r w:rsidDel="00000000" w:rsidR="00000000" w:rsidRPr="00000000">
          <w:rPr>
            <w:rtl w:val="0"/>
          </w:rPr>
          <w:t xml:space="preserve">Answer: C) Higher latency and potential for network congestion</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w:t>
        </w:r>
        <w:r w:rsidDel="00000000" w:rsidR="00000000" w:rsidRPr="00000000">
          <w:rPr>
            <w:rtl w:val="0"/>
          </w:rPr>
          <w:t xml:space="preserve">IP SANs</w:t>
        </w:r>
        <w:r w:rsidDel="00000000" w:rsidR="00000000" w:rsidRPr="00000000">
          <w:rPr>
            <w:rtl w:val="0"/>
          </w:rPr>
          <w:t xml:space="preserve"> tend to have </w:t>
        </w:r>
        <w:r w:rsidDel="00000000" w:rsidR="00000000" w:rsidRPr="00000000">
          <w:rPr>
            <w:rtl w:val="0"/>
          </w:rPr>
          <w:t xml:space="preserve">higher latency</w:t>
        </w:r>
        <w:r w:rsidDel="00000000" w:rsidR="00000000" w:rsidRPr="00000000">
          <w:rPr>
            <w:rtl w:val="0"/>
          </w:rPr>
          <w:t xml:space="preserve"> compared to </w:t>
        </w:r>
        <w:r w:rsidDel="00000000" w:rsidR="00000000" w:rsidRPr="00000000">
          <w:rPr>
            <w:rtl w:val="0"/>
          </w:rPr>
          <w:t xml:space="preserve">Fibre Channel SANs</w:t>
        </w:r>
        <w:r w:rsidDel="00000000" w:rsidR="00000000" w:rsidRPr="00000000">
          <w:rPr>
            <w:rtl w:val="0"/>
          </w:rPr>
          <w:t xml:space="preserve"> and can experience </w:t>
        </w:r>
        <w:r w:rsidDel="00000000" w:rsidR="00000000" w:rsidRPr="00000000">
          <w:rPr>
            <w:rtl w:val="0"/>
          </w:rPr>
          <w:t xml:space="preserve">network congestion</w:t>
        </w:r>
        <w:r w:rsidDel="00000000" w:rsidR="00000000" w:rsidRPr="00000000">
          <w:rPr>
            <w:rtl w:val="0"/>
          </w:rPr>
          <w:t xml:space="preserve"> since they share the same network infrastructure.</w:t>
        </w:r>
      </w:ins>
    </w:p>
    <w:p w:rsidR="00000000" w:rsidDel="00000000" w:rsidP="00000000" w:rsidRDefault="00000000" w:rsidRPr="00000000" w14:paraId="00000380">
      <w:pPr>
        <w:numPr>
          <w:ilvl w:val="0"/>
          <w:numId w:val="12"/>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What is the role of the iSCSI Initiator in a storage setup?</w:t>
          <w:br w:type="textWrapping"/>
        </w:r>
      </w:ins>
    </w:p>
    <w:p w:rsidR="00000000" w:rsidDel="00000000" w:rsidP="00000000" w:rsidRDefault="00000000" w:rsidRPr="00000000" w14:paraId="00000381">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To manage the network traffic between servers and storage</w:t>
        </w:r>
      </w:ins>
    </w:p>
    <w:p w:rsidR="00000000" w:rsidDel="00000000" w:rsidP="00000000" w:rsidRDefault="00000000" w:rsidRPr="00000000" w14:paraId="00000382">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To act as the central storage device</w:t>
        </w:r>
      </w:ins>
    </w:p>
    <w:p w:rsidR="00000000" w:rsidDel="00000000" w:rsidP="00000000" w:rsidRDefault="00000000" w:rsidRPr="00000000" w14:paraId="00000383">
      <w:pPr>
        <w:numPr>
          <w:ilvl w:val="1"/>
          <w:numId w:val="12"/>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To initiate and send data requests to the IP SAN</w:t>
        </w:r>
      </w:ins>
    </w:p>
    <w:p w:rsidR="00000000" w:rsidDel="00000000" w:rsidP="00000000" w:rsidRDefault="00000000" w:rsidRPr="00000000" w14:paraId="00000384">
      <w:pPr>
        <w:numPr>
          <w:ilvl w:val="1"/>
          <w:numId w:val="12"/>
        </w:numPr>
        <w:spacing w:after="24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To store and encrypt data on the SAN</w:t>
        </w:r>
      </w:ins>
    </w:p>
    <w:p w:rsidR="00000000" w:rsidDel="00000000" w:rsidP="00000000" w:rsidRDefault="00000000" w:rsidRPr="00000000" w14:paraId="00000385">
      <w:pPr>
        <w:spacing w:after="240" w:before="240" w:lineRule="auto"/>
        <w:rPr>
          <w:ins w:author="Ganesh Gathade" w:id="0" w:date="2025-01-01T17:20:09Z"/>
        </w:rPr>
      </w:pPr>
      <w:ins w:author="Ganesh Gathade" w:id="0" w:date="2025-01-01T17:20:09Z">
        <w:r w:rsidDel="00000000" w:rsidR="00000000" w:rsidRPr="00000000">
          <w:rPr>
            <w:rtl w:val="0"/>
          </w:rPr>
          <w:t xml:space="preserve">Answer: C) To initiate and send data requests to the IP SAN</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The </w:t>
        </w:r>
        <w:r w:rsidDel="00000000" w:rsidR="00000000" w:rsidRPr="00000000">
          <w:rPr>
            <w:rtl w:val="0"/>
          </w:rPr>
          <w:t xml:space="preserve">iSCSI Initiator</w:t>
        </w:r>
        <w:r w:rsidDel="00000000" w:rsidR="00000000" w:rsidRPr="00000000">
          <w:rPr>
            <w:rtl w:val="0"/>
          </w:rPr>
          <w:t xml:space="preserve"> initiates data requests to the </w:t>
        </w:r>
        <w:r w:rsidDel="00000000" w:rsidR="00000000" w:rsidRPr="00000000">
          <w:rPr>
            <w:rtl w:val="0"/>
          </w:rPr>
          <w:t xml:space="preserve">iSCSI Target</w:t>
        </w:r>
        <w:r w:rsidDel="00000000" w:rsidR="00000000" w:rsidRPr="00000000">
          <w:rPr>
            <w:rtl w:val="0"/>
          </w:rPr>
          <w:t xml:space="preserve">, which is the storage device in the IP SAN.</w:t>
        </w:r>
      </w:ins>
    </w:p>
    <w:p w:rsidR="00000000" w:rsidDel="00000000" w:rsidP="00000000" w:rsidRDefault="00000000" w:rsidRPr="00000000" w14:paraId="00000386">
      <w:pPr>
        <w:numPr>
          <w:ilvl w:val="0"/>
          <w:numId w:val="6"/>
        </w:numPr>
        <w:spacing w:after="0" w:afterAutospacing="0" w:before="240" w:lineRule="auto"/>
        <w:ind w:left="720" w:hanging="360"/>
        <w:rPr>
          <w:ins w:author="Ganesh Gathade" w:id="0" w:date="2025-01-01T17:20:09Z"/>
        </w:rPr>
      </w:pPr>
      <w:ins w:author="Ganesh Gathade" w:id="0" w:date="2025-01-01T17:20:09Z">
        <w:r w:rsidDel="00000000" w:rsidR="00000000" w:rsidRPr="00000000">
          <w:rPr>
            <w:rtl w:val="0"/>
          </w:rPr>
          <w:t xml:space="preserve">What is a key advantage of using IP SAN over traditional direct-attached storage (DAS)?</w:t>
          <w:br w:type="textWrapping"/>
        </w:r>
      </w:ins>
    </w:p>
    <w:p w:rsidR="00000000" w:rsidDel="00000000" w:rsidP="00000000" w:rsidRDefault="00000000" w:rsidRPr="00000000" w14:paraId="00000387">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Higher security</w:t>
        </w:r>
      </w:ins>
    </w:p>
    <w:p w:rsidR="00000000" w:rsidDel="00000000" w:rsidP="00000000" w:rsidRDefault="00000000" w:rsidRPr="00000000" w14:paraId="00000388">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Greater flexibility and easier sharing of storage resources</w:t>
        </w:r>
      </w:ins>
    </w:p>
    <w:p w:rsidR="00000000" w:rsidDel="00000000" w:rsidP="00000000" w:rsidRDefault="00000000" w:rsidRPr="00000000" w14:paraId="00000389">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More expensive to set up</w:t>
        </w:r>
      </w:ins>
    </w:p>
    <w:p w:rsidR="00000000" w:rsidDel="00000000" w:rsidP="00000000" w:rsidRDefault="00000000" w:rsidRPr="00000000" w14:paraId="0000038A">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Better performance</w:t>
          <w:br w:type="textWrapping"/>
          <w:t xml:space="preserve"> </w:t>
        </w:r>
        <w:r w:rsidDel="00000000" w:rsidR="00000000" w:rsidRPr="00000000">
          <w:rPr>
            <w:rtl w:val="0"/>
          </w:rPr>
          <w:t xml:space="preserve">Answer: B) Greater flexibility and easier sharing of storage resources</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w:t>
        </w:r>
        <w:r w:rsidDel="00000000" w:rsidR="00000000" w:rsidRPr="00000000">
          <w:rPr>
            <w:rtl w:val="0"/>
          </w:rPr>
          <w:t xml:space="preserve">IP SAN</w:t>
        </w:r>
        <w:r w:rsidDel="00000000" w:rsidR="00000000" w:rsidRPr="00000000">
          <w:rPr>
            <w:rtl w:val="0"/>
          </w:rPr>
          <w:t xml:space="preserve"> provides </w:t>
        </w:r>
        <w:r w:rsidDel="00000000" w:rsidR="00000000" w:rsidRPr="00000000">
          <w:rPr>
            <w:rtl w:val="0"/>
          </w:rPr>
          <w:t xml:space="preserve">greater flexibility</w:t>
        </w:r>
        <w:r w:rsidDel="00000000" w:rsidR="00000000" w:rsidRPr="00000000">
          <w:rPr>
            <w:rtl w:val="0"/>
          </w:rPr>
          <w:t xml:space="preserve"> compared to </w:t>
        </w:r>
        <w:r w:rsidDel="00000000" w:rsidR="00000000" w:rsidRPr="00000000">
          <w:rPr>
            <w:rtl w:val="0"/>
          </w:rPr>
          <w:t xml:space="preserve">DAS</w:t>
        </w:r>
        <w:r w:rsidDel="00000000" w:rsidR="00000000" w:rsidRPr="00000000">
          <w:rPr>
            <w:rtl w:val="0"/>
          </w:rPr>
          <w:t xml:space="preserve">, allowing multiple servers to access the same storage resources.</w:t>
        </w:r>
      </w:ins>
    </w:p>
    <w:p w:rsidR="00000000" w:rsidDel="00000000" w:rsidP="00000000" w:rsidRDefault="00000000" w:rsidRPr="00000000" w14:paraId="0000038B">
      <w:pPr>
        <w:numPr>
          <w:ilvl w:val="0"/>
          <w:numId w:val="6"/>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technologies can be used to improve the redundancy of an IP SAN network?</w:t>
          <w:br w:type="textWrapping"/>
        </w:r>
      </w:ins>
    </w:p>
    <w:p w:rsidR="00000000" w:rsidDel="00000000" w:rsidP="00000000" w:rsidRDefault="00000000" w:rsidRPr="00000000" w14:paraId="0000038C">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Load balancing</w:t>
        </w:r>
      </w:ins>
    </w:p>
    <w:p w:rsidR="00000000" w:rsidDel="00000000" w:rsidP="00000000" w:rsidRDefault="00000000" w:rsidRPr="00000000" w14:paraId="0000038D">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RAID levels 0, 1, 5, or 10</w:t>
        </w:r>
      </w:ins>
    </w:p>
    <w:p w:rsidR="00000000" w:rsidDel="00000000" w:rsidP="00000000" w:rsidRDefault="00000000" w:rsidRPr="00000000" w14:paraId="0000038E">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Fibre Channel networking</w:t>
        </w:r>
      </w:ins>
    </w:p>
    <w:p w:rsidR="00000000" w:rsidDel="00000000" w:rsidP="00000000" w:rsidRDefault="00000000" w:rsidRPr="00000000" w14:paraId="0000038F">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Data deduplication</w:t>
          <w:br w:type="textWrapping"/>
          <w:t xml:space="preserve"> </w:t>
        </w:r>
        <w:r w:rsidDel="00000000" w:rsidR="00000000" w:rsidRPr="00000000">
          <w:rPr>
            <w:rtl w:val="0"/>
          </w:rPr>
          <w:t xml:space="preserve">Answer: A) Load balancing</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w:t>
        </w:r>
        <w:r w:rsidDel="00000000" w:rsidR="00000000" w:rsidRPr="00000000">
          <w:rPr>
            <w:rtl w:val="0"/>
          </w:rPr>
          <w:t xml:space="preserve">Load balancing</w:t>
        </w:r>
        <w:r w:rsidDel="00000000" w:rsidR="00000000" w:rsidRPr="00000000">
          <w:rPr>
            <w:rtl w:val="0"/>
          </w:rPr>
          <w:t xml:space="preserve"> can be used to distribute network traffic across multiple paths, increasing the </w:t>
        </w:r>
        <w:r w:rsidDel="00000000" w:rsidR="00000000" w:rsidRPr="00000000">
          <w:rPr>
            <w:rtl w:val="0"/>
          </w:rPr>
          <w:t xml:space="preserve">redundancy</w:t>
        </w:r>
        <w:r w:rsidDel="00000000" w:rsidR="00000000" w:rsidRPr="00000000">
          <w:rPr>
            <w:rtl w:val="0"/>
          </w:rPr>
          <w:t xml:space="preserve"> and </w:t>
        </w:r>
        <w:r w:rsidDel="00000000" w:rsidR="00000000" w:rsidRPr="00000000">
          <w:rPr>
            <w:rtl w:val="0"/>
          </w:rPr>
          <w:t xml:space="preserve">availability</w:t>
        </w:r>
        <w:r w:rsidDel="00000000" w:rsidR="00000000" w:rsidRPr="00000000">
          <w:rPr>
            <w:rtl w:val="0"/>
          </w:rPr>
          <w:t xml:space="preserve"> of the IP SAN.</w:t>
        </w:r>
      </w:ins>
    </w:p>
    <w:p w:rsidR="00000000" w:rsidDel="00000000" w:rsidP="00000000" w:rsidRDefault="00000000" w:rsidRPr="00000000" w14:paraId="00000390">
      <w:pPr>
        <w:numPr>
          <w:ilvl w:val="0"/>
          <w:numId w:val="6"/>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is an advantage of using iSCSI for an IP SAN over Fibre Channel?</w:t>
          <w:br w:type="textWrapping"/>
        </w:r>
      </w:ins>
    </w:p>
    <w:p w:rsidR="00000000" w:rsidDel="00000000" w:rsidP="00000000" w:rsidRDefault="00000000" w:rsidRPr="00000000" w14:paraId="00000391">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iSCSI is not scalable</w:t>
        </w:r>
      </w:ins>
    </w:p>
    <w:p w:rsidR="00000000" w:rsidDel="00000000" w:rsidP="00000000" w:rsidRDefault="00000000" w:rsidRPr="00000000" w14:paraId="00000392">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Fibre Channel requires specialized hardware</w:t>
        </w:r>
      </w:ins>
    </w:p>
    <w:p w:rsidR="00000000" w:rsidDel="00000000" w:rsidP="00000000" w:rsidRDefault="00000000" w:rsidRPr="00000000" w14:paraId="00000393">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iSCSI requires high-speed network interfaces</w:t>
        </w:r>
      </w:ins>
    </w:p>
    <w:p w:rsidR="00000000" w:rsidDel="00000000" w:rsidP="00000000" w:rsidRDefault="00000000" w:rsidRPr="00000000" w14:paraId="00000394">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iSCSI uses more bandwidth than Fibre Channel</w:t>
          <w:br w:type="textWrapping"/>
          <w:t xml:space="preserve"> </w:t>
        </w:r>
        <w:r w:rsidDel="00000000" w:rsidR="00000000" w:rsidRPr="00000000">
          <w:rPr>
            <w:rtl w:val="0"/>
          </w:rPr>
          <w:t xml:space="preserve">Answer: B) Fibre Channel requires specialized hardware</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w:t>
        </w:r>
        <w:r w:rsidDel="00000000" w:rsidR="00000000" w:rsidRPr="00000000">
          <w:rPr>
            <w:rtl w:val="0"/>
          </w:rPr>
          <w:t xml:space="preserve">iSCSI</w:t>
        </w:r>
        <w:r w:rsidDel="00000000" w:rsidR="00000000" w:rsidRPr="00000000">
          <w:rPr>
            <w:rtl w:val="0"/>
          </w:rPr>
          <w:t xml:space="preserve"> works over standard Ethernet networks, making it more </w:t>
        </w:r>
        <w:r w:rsidDel="00000000" w:rsidR="00000000" w:rsidRPr="00000000">
          <w:rPr>
            <w:rtl w:val="0"/>
          </w:rPr>
          <w:t xml:space="preserve">cost-effective</w:t>
        </w:r>
        <w:r w:rsidDel="00000000" w:rsidR="00000000" w:rsidRPr="00000000">
          <w:rPr>
            <w:rtl w:val="0"/>
          </w:rPr>
          <w:t xml:space="preserve"> and easier to implement compared to </w:t>
        </w:r>
        <w:r w:rsidDel="00000000" w:rsidR="00000000" w:rsidRPr="00000000">
          <w:rPr>
            <w:rtl w:val="0"/>
          </w:rPr>
          <w:t xml:space="preserve">Fibre Channel</w:t>
        </w:r>
        <w:r w:rsidDel="00000000" w:rsidR="00000000" w:rsidRPr="00000000">
          <w:rPr>
            <w:rtl w:val="0"/>
          </w:rPr>
          <w:t xml:space="preserve">, which requires specialized hardware.</w:t>
        </w:r>
      </w:ins>
    </w:p>
    <w:p w:rsidR="00000000" w:rsidDel="00000000" w:rsidP="00000000" w:rsidRDefault="00000000" w:rsidRPr="00000000" w14:paraId="00000395">
      <w:pPr>
        <w:numPr>
          <w:ilvl w:val="0"/>
          <w:numId w:val="6"/>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type of storage device is commonly connected to an IP SAN?</w:t>
          <w:br w:type="textWrapping"/>
        </w:r>
      </w:ins>
    </w:p>
    <w:p w:rsidR="00000000" w:rsidDel="00000000" w:rsidP="00000000" w:rsidRDefault="00000000" w:rsidRPr="00000000" w14:paraId="00000396">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Tape Backup Devices</w:t>
        </w:r>
      </w:ins>
    </w:p>
    <w:p w:rsidR="00000000" w:rsidDel="00000000" w:rsidP="00000000" w:rsidRDefault="00000000" w:rsidRPr="00000000" w14:paraId="00000397">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Network Attached Storage (NAS)</w:t>
        </w:r>
      </w:ins>
    </w:p>
    <w:p w:rsidR="00000000" w:rsidDel="00000000" w:rsidP="00000000" w:rsidRDefault="00000000" w:rsidRPr="00000000" w14:paraId="00000398">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Virtual Storage Arrays (VSAs)</w:t>
        </w:r>
      </w:ins>
    </w:p>
    <w:p w:rsidR="00000000" w:rsidDel="00000000" w:rsidP="00000000" w:rsidRDefault="00000000" w:rsidRPr="00000000" w14:paraId="00000399">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Disk Arrays or Storage Arrays</w:t>
          <w:br w:type="textWrapping"/>
          <w:t xml:space="preserve"> </w:t>
        </w:r>
        <w:r w:rsidDel="00000000" w:rsidR="00000000" w:rsidRPr="00000000">
          <w:rPr>
            <w:rtl w:val="0"/>
          </w:rPr>
          <w:t xml:space="preserve">Answer: D) Disk Arrays or Storage Arrays</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w:t>
        </w:r>
        <w:r w:rsidDel="00000000" w:rsidR="00000000" w:rsidRPr="00000000">
          <w:rPr>
            <w:rtl w:val="0"/>
          </w:rPr>
          <w:t xml:space="preserve">Disk Arrays</w:t>
        </w:r>
        <w:r w:rsidDel="00000000" w:rsidR="00000000" w:rsidRPr="00000000">
          <w:rPr>
            <w:rtl w:val="0"/>
          </w:rPr>
          <w:t xml:space="preserve"> or </w:t>
        </w:r>
        <w:r w:rsidDel="00000000" w:rsidR="00000000" w:rsidRPr="00000000">
          <w:rPr>
            <w:rtl w:val="0"/>
          </w:rPr>
          <w:t xml:space="preserve">Storage Arrays</w:t>
        </w:r>
        <w:r w:rsidDel="00000000" w:rsidR="00000000" w:rsidRPr="00000000">
          <w:rPr>
            <w:rtl w:val="0"/>
          </w:rPr>
          <w:t xml:space="preserve"> are typically used in an IP SAN to provide centralized storage.</w:t>
        </w:r>
      </w:ins>
    </w:p>
    <w:p w:rsidR="00000000" w:rsidDel="00000000" w:rsidP="00000000" w:rsidRDefault="00000000" w:rsidRPr="00000000" w14:paraId="0000039A">
      <w:pPr>
        <w:numPr>
          <w:ilvl w:val="0"/>
          <w:numId w:val="6"/>
        </w:numPr>
        <w:spacing w:after="0" w:afterAutospacing="0" w:before="0" w:beforeAutospacing="0" w:lineRule="auto"/>
        <w:ind w:left="720" w:hanging="360"/>
        <w:rPr>
          <w:ins w:author="Ganesh Gathade" w:id="0" w:date="2025-01-01T17:20:09Z"/>
        </w:rPr>
      </w:pPr>
      <w:ins w:author="Ganesh Gathade" w:id="0" w:date="2025-01-01T17:20:09Z">
        <w:r w:rsidDel="00000000" w:rsidR="00000000" w:rsidRPr="00000000">
          <w:rPr>
            <w:rtl w:val="0"/>
          </w:rPr>
          <w:t xml:space="preserve">Which of the following technologies can be integrated with IP SAN to offer higher availability and data protection?</w:t>
          <w:br w:type="textWrapping"/>
        </w:r>
      </w:ins>
    </w:p>
    <w:p w:rsidR="00000000" w:rsidDel="00000000" w:rsidP="00000000" w:rsidRDefault="00000000" w:rsidRPr="00000000" w14:paraId="0000039B">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A) Mirroring and replication</w:t>
        </w:r>
      </w:ins>
    </w:p>
    <w:p w:rsidR="00000000" w:rsidDel="00000000" w:rsidP="00000000" w:rsidRDefault="00000000" w:rsidRPr="00000000" w14:paraId="0000039C">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B) Data encryption</w:t>
        </w:r>
      </w:ins>
    </w:p>
    <w:p w:rsidR="00000000" w:rsidDel="00000000" w:rsidP="00000000" w:rsidRDefault="00000000" w:rsidRPr="00000000" w14:paraId="0000039D">
      <w:pPr>
        <w:numPr>
          <w:ilvl w:val="1"/>
          <w:numId w:val="6"/>
        </w:numPr>
        <w:spacing w:after="0" w:afterAutospacing="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C) Cloud storage integration</w:t>
        </w:r>
      </w:ins>
    </w:p>
    <w:p w:rsidR="00000000" w:rsidDel="00000000" w:rsidP="00000000" w:rsidRDefault="00000000" w:rsidRPr="00000000" w14:paraId="0000039E">
      <w:pPr>
        <w:numPr>
          <w:ilvl w:val="1"/>
          <w:numId w:val="6"/>
        </w:numPr>
        <w:spacing w:after="240" w:before="0" w:beforeAutospacing="0" w:lineRule="auto"/>
        <w:ind w:left="1440" w:hanging="360"/>
        <w:rPr>
          <w:ins w:author="Ganesh Gathade" w:id="0" w:date="2025-01-01T17:20:09Z"/>
        </w:rPr>
      </w:pPr>
      <w:ins w:author="Ganesh Gathade" w:id="0" w:date="2025-01-01T17:20:09Z">
        <w:r w:rsidDel="00000000" w:rsidR="00000000" w:rsidRPr="00000000">
          <w:rPr>
            <w:rtl w:val="0"/>
          </w:rPr>
          <w:t xml:space="preserve">D) Quality of Service (QoS)</w:t>
          <w:br w:type="textWrapping"/>
          <w:t xml:space="preserve"> </w:t>
        </w:r>
        <w:r w:rsidDel="00000000" w:rsidR="00000000" w:rsidRPr="00000000">
          <w:rPr>
            <w:rtl w:val="0"/>
          </w:rPr>
          <w:t xml:space="preserve">Answer: A) Mirroring and replication</w:t>
          <w:br w:type="textWrapping"/>
        </w:r>
        <w:r w:rsidDel="00000000" w:rsidR="00000000" w:rsidRPr="00000000">
          <w:rPr>
            <w:rtl w:val="0"/>
          </w:rPr>
          <w:t xml:space="preserve"> </w:t>
        </w:r>
        <w:r w:rsidDel="00000000" w:rsidR="00000000" w:rsidRPr="00000000">
          <w:rPr>
            <w:rtl w:val="0"/>
          </w:rPr>
          <w:t xml:space="preserve">Explanation:</w:t>
        </w:r>
        <w:r w:rsidDel="00000000" w:rsidR="00000000" w:rsidRPr="00000000">
          <w:rPr>
            <w:rtl w:val="0"/>
          </w:rPr>
          <w:t xml:space="preserve"> </w:t>
        </w:r>
        <w:r w:rsidDel="00000000" w:rsidR="00000000" w:rsidRPr="00000000">
          <w:rPr>
            <w:rtl w:val="0"/>
          </w:rPr>
          <w:t xml:space="preserve">Mirroring</w:t>
        </w:r>
        <w:r w:rsidDel="00000000" w:rsidR="00000000" w:rsidRPr="00000000">
          <w:rPr>
            <w:rtl w:val="0"/>
          </w:rPr>
          <w:t xml:space="preserve"> and </w:t>
        </w:r>
        <w:r w:rsidDel="00000000" w:rsidR="00000000" w:rsidRPr="00000000">
          <w:rPr>
            <w:rtl w:val="0"/>
          </w:rPr>
          <w:t xml:space="preserve">replication</w:t>
        </w:r>
        <w:r w:rsidDel="00000000" w:rsidR="00000000" w:rsidRPr="00000000">
          <w:rPr>
            <w:rtl w:val="0"/>
          </w:rPr>
          <w:t xml:space="preserve"> are common data protection methods used in IP SAN environments to ensure </w:t>
        </w:r>
        <w:r w:rsidDel="00000000" w:rsidR="00000000" w:rsidRPr="00000000">
          <w:rPr>
            <w:rtl w:val="0"/>
          </w:rPr>
          <w:t xml:space="preserve">data availability</w:t>
        </w:r>
        <w:r w:rsidDel="00000000" w:rsidR="00000000" w:rsidRPr="00000000">
          <w:rPr>
            <w:rtl w:val="0"/>
          </w:rPr>
          <w:t xml:space="preserve"> and </w:t>
        </w:r>
        <w:r w:rsidDel="00000000" w:rsidR="00000000" w:rsidRPr="00000000">
          <w:rPr>
            <w:rtl w:val="0"/>
          </w:rPr>
          <w:t xml:space="preserve">redundancy</w:t>
        </w:r>
        <w:r w:rsidDel="00000000" w:rsidR="00000000" w:rsidRPr="00000000">
          <w:rPr>
            <w:rtl w:val="0"/>
          </w:rPr>
          <w:t xml:space="preserve">.</w:t>
        </w:r>
      </w:ins>
    </w:p>
    <w:p w:rsidR="00000000" w:rsidDel="00000000" w:rsidP="00000000" w:rsidRDefault="00000000" w:rsidRPr="00000000" w14:paraId="0000039F">
      <w:pPr>
        <w:spacing w:after="240" w:before="240" w:lineRule="auto"/>
        <w:rPr>
          <w:ins w:author="Ganesh Gathade" w:id="0" w:date="2025-01-01T17:20:09Z"/>
        </w:rPr>
      </w:pPr>
      <w:ins w:author="Ganesh Gathade" w:id="0" w:date="2025-01-01T17:20:09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3A0">
      <w:pPr>
        <w:pStyle w:val="Heading3"/>
        <w:keepNext w:val="0"/>
        <w:keepLines w:val="0"/>
        <w:spacing w:before="280" w:lineRule="auto"/>
        <w:rPr>
          <w:ins w:author="Ganesh Gathade" w:id="0" w:date="2025-01-01T17:20:09Z"/>
        </w:rPr>
      </w:pPr>
      <w:ins w:author="Ganesh Gathade" w:id="0" w:date="2025-01-01T17:20:09Z">
        <w:bookmarkStart w:colFirst="0" w:colLast="0" w:name="_hhtvkpfqbx2v" w:id="92"/>
        <w:bookmarkEnd w:id="92"/>
        <w:r w:rsidDel="00000000" w:rsidR="00000000" w:rsidRPr="00000000">
          <w:rPr>
            <w:rtl w:val="0"/>
          </w:rPr>
          <w:t xml:space="preserve">Further MCQs</w:t>
        </w:r>
      </w:ins>
    </w:p>
    <w:p w:rsidR="00000000" w:rsidDel="00000000" w:rsidP="00000000" w:rsidRDefault="00000000" w:rsidRPr="00000000" w14:paraId="000003A1">
      <w:pPr>
        <w:spacing w:after="240" w:before="240" w:lineRule="auto"/>
        <w:rPr>
          <w:ins w:author="Ganesh Gathade" w:id="0" w:date="2025-01-01T17:20:09Z"/>
        </w:rPr>
      </w:pPr>
      <w:ins w:author="Ganesh Gathade" w:id="0" w:date="2025-01-01T17:20:09Z">
        <w:r w:rsidDel="00000000" w:rsidR="00000000" w:rsidRPr="00000000">
          <w:rPr>
            <w:rtl w:val="0"/>
          </w:rPr>
          <w:t xml:space="preserve">These are just a subset of the </w:t>
        </w:r>
        <w:r w:rsidDel="00000000" w:rsidR="00000000" w:rsidRPr="00000000">
          <w:rPr>
            <w:rtl w:val="0"/>
          </w:rPr>
          <w:t xml:space="preserve">100 MCQs</w:t>
        </w:r>
        <w:r w:rsidDel="00000000" w:rsidR="00000000" w:rsidRPr="00000000">
          <w:rPr>
            <w:rtl w:val="0"/>
          </w:rPr>
          <w:t xml:space="preserve">. You can break this into smaller sets, based on the difficulty level and the specific focus areas (e.g., protocols, benefits, configurations, use cases, etc.). If you need additional sets or further clarification on a specific concept, feel free to ask!</w:t>
        </w:r>
      </w:ins>
    </w:p>
    <w:p w:rsidR="00000000" w:rsidDel="00000000" w:rsidP="00000000" w:rsidRDefault="00000000" w:rsidRPr="00000000" w14:paraId="000003A2">
      <w:pPr>
        <w:spacing w:after="240" w:before="240" w:lineRule="auto"/>
        <w:rPr>
          <w:ins w:author="Ganesh Gathade" w:id="0" w:date="2025-01-01T17:20:09Z"/>
        </w:rPr>
      </w:pPr>
      <w:ins w:author="Ganesh Gathade" w:id="0" w:date="2025-01-01T17:20:09Z">
        <w:r w:rsidDel="00000000" w:rsidR="00000000" w:rsidRPr="00000000">
          <w:rPr>
            <w:rtl w:val="0"/>
          </w:rPr>
        </w:r>
      </w:ins>
    </w:p>
    <w:p w:rsidR="00000000" w:rsidDel="00000000" w:rsidP="00000000" w:rsidRDefault="00000000" w:rsidRPr="00000000" w14:paraId="000003A3">
      <w:pPr>
        <w:spacing w:after="240" w:before="240" w:lineRule="auto"/>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5">
    <w:pPr>
      <w:spacing w:after="240" w:before="240" w:lineRule="auto"/>
      <w:rPr>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